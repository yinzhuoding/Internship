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2A43A" w14:textId="0B9FF594" w:rsidR="00286C9E" w:rsidRDefault="00650216" w:rsidP="002D59F5">
      <w:pPr>
        <w:spacing w:line="480" w:lineRule="auto"/>
        <w:rPr>
          <w:rFonts w:asciiTheme="minorHAnsi" w:hAnsiTheme="minorHAnsi" w:cs="Courier New"/>
          <w:b/>
        </w:rPr>
      </w:pPr>
      <w:r w:rsidRPr="002D59F5">
        <w:rPr>
          <w:rFonts w:asciiTheme="minorHAnsi" w:hAnsiTheme="minorHAnsi" w:cs="Courier New"/>
          <w:b/>
        </w:rPr>
        <w:t>Forecast</w:t>
      </w:r>
      <w:r w:rsidR="00BB7D06" w:rsidRPr="002D59F5">
        <w:rPr>
          <w:rFonts w:asciiTheme="minorHAnsi" w:hAnsiTheme="minorHAnsi" w:cs="Courier New"/>
          <w:b/>
        </w:rPr>
        <w:t xml:space="preserve"> the </w:t>
      </w:r>
      <w:r w:rsidR="001F4B99" w:rsidRPr="002D59F5">
        <w:rPr>
          <w:rFonts w:asciiTheme="minorHAnsi" w:hAnsiTheme="minorHAnsi" w:cs="Courier New"/>
          <w:b/>
        </w:rPr>
        <w:t>201</w:t>
      </w:r>
      <w:r w:rsidR="00327CAD">
        <w:rPr>
          <w:rFonts w:asciiTheme="minorHAnsi" w:hAnsiTheme="minorHAnsi" w:cs="Courier New"/>
          <w:b/>
        </w:rPr>
        <w:t>6</w:t>
      </w:r>
      <w:r w:rsidR="001F4B99" w:rsidRPr="002D59F5">
        <w:rPr>
          <w:rFonts w:asciiTheme="minorHAnsi" w:hAnsiTheme="minorHAnsi" w:cs="Courier New"/>
          <w:b/>
        </w:rPr>
        <w:t>–201</w:t>
      </w:r>
      <w:r w:rsidR="00327CAD">
        <w:rPr>
          <w:rFonts w:asciiTheme="minorHAnsi" w:hAnsiTheme="minorHAnsi" w:cs="Courier New"/>
          <w:b/>
        </w:rPr>
        <w:t>7</w:t>
      </w:r>
      <w:r w:rsidR="001F4B99" w:rsidRPr="002D59F5">
        <w:rPr>
          <w:rFonts w:asciiTheme="minorHAnsi" w:hAnsiTheme="minorHAnsi" w:cs="Courier New"/>
          <w:b/>
        </w:rPr>
        <w:t xml:space="preserve"> </w:t>
      </w:r>
      <w:r w:rsidR="006F255B" w:rsidRPr="002D59F5">
        <w:rPr>
          <w:rFonts w:asciiTheme="minorHAnsi" w:hAnsiTheme="minorHAnsi" w:cs="Courier New"/>
          <w:b/>
        </w:rPr>
        <w:t xml:space="preserve">Influenza </w:t>
      </w:r>
      <w:r w:rsidR="00BB7D06" w:rsidRPr="002D59F5">
        <w:rPr>
          <w:rFonts w:asciiTheme="minorHAnsi" w:hAnsiTheme="minorHAnsi" w:cs="Courier New"/>
          <w:b/>
        </w:rPr>
        <w:t xml:space="preserve">Season </w:t>
      </w:r>
      <w:r w:rsidRPr="002D59F5">
        <w:rPr>
          <w:rFonts w:asciiTheme="minorHAnsi" w:hAnsiTheme="minorHAnsi" w:cs="Courier New"/>
          <w:b/>
        </w:rPr>
        <w:t xml:space="preserve">Collaborative </w:t>
      </w:r>
      <w:r w:rsidR="00BB7D06" w:rsidRPr="002D59F5">
        <w:rPr>
          <w:rFonts w:asciiTheme="minorHAnsi" w:hAnsiTheme="minorHAnsi" w:cs="Courier New"/>
          <w:b/>
        </w:rPr>
        <w:t>Challenge</w:t>
      </w:r>
    </w:p>
    <w:p w14:paraId="74E3499E" w14:textId="77777777" w:rsidR="00C42669" w:rsidRPr="002D59F5" w:rsidRDefault="00D612FA" w:rsidP="002D59F5">
      <w:pPr>
        <w:spacing w:line="480" w:lineRule="auto"/>
        <w:rPr>
          <w:rFonts w:asciiTheme="minorHAnsi" w:hAnsiTheme="minorHAnsi" w:cs="Courier New"/>
        </w:rPr>
      </w:pPr>
      <w:r>
        <w:rPr>
          <w:rFonts w:asciiTheme="minorHAnsi" w:hAnsiTheme="minorHAnsi" w:cs="Courier New"/>
          <w:b/>
        </w:rPr>
        <w:t>Objectives</w:t>
      </w:r>
      <w:r w:rsidR="00650216" w:rsidRPr="002D59F5">
        <w:rPr>
          <w:rFonts w:asciiTheme="minorHAnsi" w:hAnsiTheme="minorHAnsi" w:cs="Courier New"/>
          <w:b/>
        </w:rPr>
        <w:t>:</w:t>
      </w:r>
      <w:r w:rsidR="00650216" w:rsidRPr="002D59F5">
        <w:rPr>
          <w:rFonts w:asciiTheme="minorHAnsi" w:hAnsiTheme="minorHAnsi" w:cs="Courier New"/>
        </w:rPr>
        <w:t xml:space="preserve"> </w:t>
      </w:r>
    </w:p>
    <w:p w14:paraId="4E8C18AD" w14:textId="23B51764" w:rsidR="00650216" w:rsidRPr="002D59F5" w:rsidRDefault="00D612FA" w:rsidP="002D59F5">
      <w:pPr>
        <w:spacing w:line="480" w:lineRule="auto"/>
        <w:ind w:firstLine="720"/>
        <w:rPr>
          <w:rFonts w:asciiTheme="minorHAnsi" w:hAnsiTheme="minorHAnsi" w:cs="Courier New"/>
        </w:rPr>
      </w:pPr>
      <w:r>
        <w:rPr>
          <w:rFonts w:asciiTheme="minorHAnsi" w:hAnsiTheme="minorHAnsi" w:cs="Courier New"/>
        </w:rPr>
        <w:t>To improve influenza forecast</w:t>
      </w:r>
      <w:r w:rsidR="00C747EF">
        <w:rPr>
          <w:rFonts w:asciiTheme="minorHAnsi" w:hAnsiTheme="minorHAnsi" w:cs="Courier New"/>
        </w:rPr>
        <w:t>ing</w:t>
      </w:r>
      <w:r>
        <w:rPr>
          <w:rFonts w:asciiTheme="minorHAnsi" w:hAnsiTheme="minorHAnsi" w:cs="Courier New"/>
        </w:rPr>
        <w:t>, w</w:t>
      </w:r>
      <w:r w:rsidR="00E378FE" w:rsidRPr="002D59F5">
        <w:rPr>
          <w:rFonts w:asciiTheme="minorHAnsi" w:hAnsiTheme="minorHAnsi" w:cs="Courier New"/>
        </w:rPr>
        <w:t xml:space="preserve">e will undertake a collaborative </w:t>
      </w:r>
      <w:r w:rsidR="009971D1" w:rsidRPr="002D59F5">
        <w:rPr>
          <w:rFonts w:asciiTheme="minorHAnsi" w:hAnsiTheme="minorHAnsi" w:cs="Courier New"/>
        </w:rPr>
        <w:t xml:space="preserve">comparison of </w:t>
      </w:r>
      <w:r w:rsidR="00E378FE" w:rsidRPr="002D59F5">
        <w:rPr>
          <w:rFonts w:asciiTheme="minorHAnsi" w:hAnsiTheme="minorHAnsi" w:cs="Courier New"/>
        </w:rPr>
        <w:t>forecast</w:t>
      </w:r>
      <w:r w:rsidR="009971D1" w:rsidRPr="002D59F5">
        <w:rPr>
          <w:rFonts w:asciiTheme="minorHAnsi" w:hAnsiTheme="minorHAnsi" w:cs="Courier New"/>
        </w:rPr>
        <w:t>s</w:t>
      </w:r>
      <w:r w:rsidR="00E378FE" w:rsidRPr="002D59F5">
        <w:rPr>
          <w:rFonts w:asciiTheme="minorHAnsi" w:hAnsiTheme="minorHAnsi" w:cs="Courier New"/>
        </w:rPr>
        <w:t xml:space="preserve"> for the </w:t>
      </w:r>
      <w:r w:rsidR="00327CAD">
        <w:rPr>
          <w:rFonts w:asciiTheme="minorHAnsi" w:hAnsiTheme="minorHAnsi" w:cs="Courier New"/>
        </w:rPr>
        <w:t>2016-2017</w:t>
      </w:r>
      <w:r w:rsidR="00E378FE" w:rsidRPr="002D59F5">
        <w:rPr>
          <w:rFonts w:asciiTheme="minorHAnsi" w:hAnsiTheme="minorHAnsi" w:cs="Courier New"/>
        </w:rPr>
        <w:t xml:space="preserve"> influenza season.</w:t>
      </w:r>
      <w:r w:rsidR="00D5407B" w:rsidRPr="002D59F5">
        <w:rPr>
          <w:rFonts w:asciiTheme="minorHAnsi" w:hAnsiTheme="minorHAnsi" w:cs="Courier New"/>
        </w:rPr>
        <w:t xml:space="preserve"> </w:t>
      </w:r>
      <w:r w:rsidR="00C747EF">
        <w:rPr>
          <w:rFonts w:asciiTheme="minorHAnsi" w:hAnsiTheme="minorHAnsi" w:cs="Courier New"/>
        </w:rPr>
        <w:t>For each week during the season, p</w:t>
      </w:r>
      <w:r w:rsidR="009971D1" w:rsidRPr="002D59F5">
        <w:rPr>
          <w:rFonts w:asciiTheme="minorHAnsi" w:hAnsiTheme="minorHAnsi" w:cs="Courier New"/>
        </w:rPr>
        <w:t>articipants</w:t>
      </w:r>
      <w:r w:rsidR="00E378FE" w:rsidRPr="002D59F5">
        <w:rPr>
          <w:rFonts w:asciiTheme="minorHAnsi" w:hAnsiTheme="minorHAnsi" w:cs="Courier New"/>
        </w:rPr>
        <w:t xml:space="preserve"> </w:t>
      </w:r>
      <w:r w:rsidR="009971D1" w:rsidRPr="002D59F5">
        <w:rPr>
          <w:rFonts w:asciiTheme="minorHAnsi" w:hAnsiTheme="minorHAnsi" w:cs="Courier New"/>
        </w:rPr>
        <w:t>will be</w:t>
      </w:r>
      <w:r w:rsidR="00650216" w:rsidRPr="002D59F5">
        <w:rPr>
          <w:rFonts w:asciiTheme="minorHAnsi" w:hAnsiTheme="minorHAnsi" w:cs="Courier New"/>
        </w:rPr>
        <w:t xml:space="preserve"> asked to </w:t>
      </w:r>
      <w:r w:rsidR="001F4B99" w:rsidRPr="002D59F5">
        <w:rPr>
          <w:rFonts w:asciiTheme="minorHAnsi" w:hAnsiTheme="minorHAnsi" w:cs="Courier New"/>
        </w:rPr>
        <w:t xml:space="preserve">provide </w:t>
      </w:r>
      <w:r w:rsidR="00BA7198" w:rsidRPr="002D59F5">
        <w:rPr>
          <w:rFonts w:asciiTheme="minorHAnsi" w:hAnsiTheme="minorHAnsi" w:cs="Courier New"/>
        </w:rPr>
        <w:t xml:space="preserve">national </w:t>
      </w:r>
      <w:r w:rsidR="004B1F09" w:rsidRPr="002D59F5">
        <w:rPr>
          <w:rFonts w:asciiTheme="minorHAnsi" w:hAnsiTheme="minorHAnsi" w:cs="Courier New"/>
        </w:rPr>
        <w:t xml:space="preserve">and regional </w:t>
      </w:r>
      <w:r w:rsidR="001F4B99" w:rsidRPr="002D59F5">
        <w:rPr>
          <w:rFonts w:asciiTheme="minorHAnsi" w:hAnsiTheme="minorHAnsi" w:cs="Courier New"/>
        </w:rPr>
        <w:t xml:space="preserve">probabilistic </w:t>
      </w:r>
      <w:r w:rsidR="00650216" w:rsidRPr="002D59F5">
        <w:rPr>
          <w:rFonts w:asciiTheme="minorHAnsi" w:hAnsiTheme="minorHAnsi" w:cs="Courier New"/>
        </w:rPr>
        <w:t>forecast</w:t>
      </w:r>
      <w:r w:rsidR="001F4B99" w:rsidRPr="002D59F5">
        <w:rPr>
          <w:rFonts w:asciiTheme="minorHAnsi" w:hAnsiTheme="minorHAnsi" w:cs="Courier New"/>
        </w:rPr>
        <w:t>s</w:t>
      </w:r>
      <w:r>
        <w:rPr>
          <w:rFonts w:asciiTheme="minorHAnsi" w:hAnsiTheme="minorHAnsi" w:cs="Courier New"/>
        </w:rPr>
        <w:t xml:space="preserve"> for the entire influenza season (seasonal targets) and for the next four weeks (four-week ahead targets). The seasonal targets are</w:t>
      </w:r>
      <w:r w:rsidR="00650216" w:rsidRPr="002D59F5">
        <w:rPr>
          <w:rFonts w:asciiTheme="minorHAnsi" w:hAnsiTheme="minorHAnsi" w:cs="Courier New"/>
        </w:rPr>
        <w:t xml:space="preserve"> the </w:t>
      </w:r>
      <w:r w:rsidR="0006583A">
        <w:rPr>
          <w:rFonts w:asciiTheme="minorHAnsi" w:hAnsiTheme="minorHAnsi" w:cs="Courier New"/>
        </w:rPr>
        <w:t>onset</w:t>
      </w:r>
      <w:r w:rsidR="009971D1" w:rsidRPr="002D59F5">
        <w:rPr>
          <w:rFonts w:asciiTheme="minorHAnsi" w:hAnsiTheme="minorHAnsi" w:cs="Courier New"/>
        </w:rPr>
        <w:t xml:space="preserve"> week</w:t>
      </w:r>
      <w:r w:rsidR="00650216" w:rsidRPr="002D59F5">
        <w:rPr>
          <w:rFonts w:asciiTheme="minorHAnsi" w:hAnsiTheme="minorHAnsi" w:cs="Courier New"/>
        </w:rPr>
        <w:t xml:space="preserve">, the peak week, and the </w:t>
      </w:r>
      <w:r w:rsidR="009971D1" w:rsidRPr="002D59F5">
        <w:rPr>
          <w:rFonts w:asciiTheme="minorHAnsi" w:hAnsiTheme="minorHAnsi" w:cs="Courier New"/>
        </w:rPr>
        <w:t xml:space="preserve">peak </w:t>
      </w:r>
      <w:r w:rsidR="001F4B99" w:rsidRPr="002D59F5">
        <w:rPr>
          <w:rFonts w:asciiTheme="minorHAnsi" w:hAnsiTheme="minorHAnsi" w:cs="Courier New"/>
        </w:rPr>
        <w:t>intensity</w:t>
      </w:r>
      <w:r w:rsidR="00BA7198" w:rsidRPr="002D59F5">
        <w:rPr>
          <w:rFonts w:asciiTheme="minorHAnsi" w:hAnsiTheme="minorHAnsi" w:cs="Courier New"/>
        </w:rPr>
        <w:t xml:space="preserve"> </w:t>
      </w:r>
      <w:r w:rsidR="001F4B99" w:rsidRPr="002D59F5">
        <w:rPr>
          <w:rFonts w:asciiTheme="minorHAnsi" w:hAnsiTheme="minorHAnsi" w:cs="Courier New"/>
        </w:rPr>
        <w:t>of</w:t>
      </w:r>
      <w:r w:rsidR="00650216" w:rsidRPr="002D59F5">
        <w:rPr>
          <w:rFonts w:asciiTheme="minorHAnsi" w:hAnsiTheme="minorHAnsi" w:cs="Courier New"/>
        </w:rPr>
        <w:t xml:space="preserve"> the </w:t>
      </w:r>
      <w:r w:rsidR="00327CAD">
        <w:rPr>
          <w:rFonts w:asciiTheme="minorHAnsi" w:hAnsiTheme="minorHAnsi" w:cs="Courier New"/>
        </w:rPr>
        <w:t>2016-2017</w:t>
      </w:r>
      <w:r w:rsidR="00650216" w:rsidRPr="002D59F5">
        <w:rPr>
          <w:rFonts w:asciiTheme="minorHAnsi" w:hAnsiTheme="minorHAnsi" w:cs="Courier New"/>
        </w:rPr>
        <w:t xml:space="preserve"> influenza season</w:t>
      </w:r>
      <w:r w:rsidR="001F4B99" w:rsidRPr="002D59F5">
        <w:rPr>
          <w:rFonts w:asciiTheme="minorHAnsi" w:hAnsiTheme="minorHAnsi" w:cs="Courier New"/>
        </w:rPr>
        <w:t xml:space="preserve">. </w:t>
      </w:r>
      <w:r>
        <w:rPr>
          <w:rFonts w:asciiTheme="minorHAnsi" w:hAnsiTheme="minorHAnsi" w:cs="Courier New"/>
        </w:rPr>
        <w:t xml:space="preserve">The four-week ahead targets are </w:t>
      </w:r>
      <w:r w:rsidR="00D60430" w:rsidRPr="002D59F5">
        <w:rPr>
          <w:rFonts w:asciiTheme="minorHAnsi" w:hAnsiTheme="minorHAnsi" w:cs="Courier New"/>
        </w:rPr>
        <w:t xml:space="preserve">the percent of outpatient </w:t>
      </w:r>
      <w:r>
        <w:rPr>
          <w:rFonts w:asciiTheme="minorHAnsi" w:hAnsiTheme="minorHAnsi" w:cs="Courier New"/>
        </w:rPr>
        <w:t xml:space="preserve">visits experiencing </w:t>
      </w:r>
      <w:r w:rsidR="004D5C08">
        <w:rPr>
          <w:rFonts w:asciiTheme="minorHAnsi" w:hAnsiTheme="minorHAnsi" w:cs="Courier New"/>
        </w:rPr>
        <w:t>influenza-like illness (</w:t>
      </w:r>
      <w:r>
        <w:rPr>
          <w:rFonts w:asciiTheme="minorHAnsi" w:hAnsiTheme="minorHAnsi" w:cs="Courier New"/>
        </w:rPr>
        <w:t>ILI</w:t>
      </w:r>
      <w:r w:rsidR="004D5C08">
        <w:rPr>
          <w:rFonts w:asciiTheme="minorHAnsi" w:hAnsiTheme="minorHAnsi" w:cs="Courier New"/>
        </w:rPr>
        <w:t>)</w:t>
      </w:r>
      <w:r>
        <w:rPr>
          <w:rFonts w:asciiTheme="minorHAnsi" w:hAnsiTheme="minorHAnsi" w:cs="Courier New"/>
        </w:rPr>
        <w:t xml:space="preserve"> </w:t>
      </w:r>
      <w:r w:rsidR="00D60430" w:rsidRPr="002D59F5">
        <w:rPr>
          <w:rFonts w:asciiTheme="minorHAnsi" w:hAnsiTheme="minorHAnsi" w:cs="Courier New"/>
        </w:rPr>
        <w:t>one week, two weeks, three weeks</w:t>
      </w:r>
      <w:r w:rsidR="003426FA" w:rsidRPr="002D59F5">
        <w:rPr>
          <w:rFonts w:asciiTheme="minorHAnsi" w:hAnsiTheme="minorHAnsi" w:cs="Courier New"/>
        </w:rPr>
        <w:t>,</w:t>
      </w:r>
      <w:r w:rsidR="00D60430" w:rsidRPr="002D59F5">
        <w:rPr>
          <w:rFonts w:asciiTheme="minorHAnsi" w:hAnsiTheme="minorHAnsi" w:cs="Courier New"/>
        </w:rPr>
        <w:t xml:space="preserve"> and four weeks </w:t>
      </w:r>
      <w:r>
        <w:rPr>
          <w:rFonts w:asciiTheme="minorHAnsi" w:hAnsiTheme="minorHAnsi" w:cs="Courier New"/>
        </w:rPr>
        <w:t>ahead</w:t>
      </w:r>
      <w:r w:rsidR="00B34AF0">
        <w:rPr>
          <w:rFonts w:asciiTheme="minorHAnsi" w:hAnsiTheme="minorHAnsi" w:cs="Courier New"/>
        </w:rPr>
        <w:t xml:space="preserve"> from date of the forecast</w:t>
      </w:r>
      <w:r>
        <w:rPr>
          <w:rFonts w:asciiTheme="minorHAnsi" w:hAnsiTheme="minorHAnsi" w:cs="Courier New"/>
        </w:rPr>
        <w:t xml:space="preserve">. </w:t>
      </w:r>
      <w:r w:rsidR="004B1F09" w:rsidRPr="002D59F5">
        <w:rPr>
          <w:rFonts w:asciiTheme="minorHAnsi" w:hAnsiTheme="minorHAnsi" w:cs="Courier New"/>
        </w:rPr>
        <w:t xml:space="preserve">All forecasts will be </w:t>
      </w:r>
      <w:r>
        <w:rPr>
          <w:rFonts w:asciiTheme="minorHAnsi" w:hAnsiTheme="minorHAnsi" w:cs="Courier New"/>
        </w:rPr>
        <w:t>compared to</w:t>
      </w:r>
      <w:r w:rsidR="004B1F09" w:rsidRPr="002D59F5">
        <w:rPr>
          <w:rFonts w:asciiTheme="minorHAnsi" w:hAnsiTheme="minorHAnsi" w:cs="Courier New"/>
        </w:rPr>
        <w:t xml:space="preserve"> the </w:t>
      </w:r>
      <w:r w:rsidR="00B913FD">
        <w:rPr>
          <w:rFonts w:asciiTheme="minorHAnsi" w:hAnsiTheme="minorHAnsi" w:cs="Courier New"/>
        </w:rPr>
        <w:t xml:space="preserve">weighted values from the U.S. Outpatient Influenza-like Illness Surveillance Network (the </w:t>
      </w:r>
      <w:r w:rsidR="004B1F09" w:rsidRPr="002D59F5">
        <w:rPr>
          <w:rFonts w:asciiTheme="minorHAnsi" w:hAnsiTheme="minorHAnsi" w:cs="Courier New"/>
        </w:rPr>
        <w:t>ILINet system</w:t>
      </w:r>
      <w:r w:rsidR="00B913FD">
        <w:rPr>
          <w:rFonts w:asciiTheme="minorHAnsi" w:hAnsiTheme="minorHAnsi" w:cs="Courier New"/>
        </w:rPr>
        <w:t xml:space="preserve">: </w:t>
      </w:r>
      <w:hyperlink r:id="rId9" w:history="1">
        <w:r w:rsidR="00B913FD" w:rsidRPr="00487726">
          <w:rPr>
            <w:rStyle w:val="Hyperlink"/>
            <w:rFonts w:asciiTheme="minorHAnsi" w:hAnsiTheme="minorHAnsi" w:cs="Courier New"/>
          </w:rPr>
          <w:t>http://www.cdc.gov/flu/weekly/overview.htm</w:t>
        </w:r>
      </w:hyperlink>
      <w:r w:rsidR="00B913FD">
        <w:rPr>
          <w:rFonts w:asciiTheme="minorHAnsi" w:hAnsiTheme="minorHAnsi" w:cs="Courier New"/>
        </w:rPr>
        <w:t>)</w:t>
      </w:r>
      <w:r w:rsidR="004B1F09" w:rsidRPr="002D59F5">
        <w:rPr>
          <w:rFonts w:asciiTheme="minorHAnsi" w:hAnsiTheme="minorHAnsi" w:cs="Courier New"/>
        </w:rPr>
        <w:t xml:space="preserve">. </w:t>
      </w:r>
      <w:r w:rsidR="00BA7198" w:rsidRPr="002D59F5">
        <w:rPr>
          <w:rFonts w:asciiTheme="minorHAnsi" w:hAnsiTheme="minorHAnsi" w:cs="Courier New"/>
        </w:rPr>
        <w:t>Participants</w:t>
      </w:r>
      <w:r w:rsidR="00650216" w:rsidRPr="002D59F5">
        <w:rPr>
          <w:rFonts w:asciiTheme="minorHAnsi" w:hAnsiTheme="minorHAnsi" w:cs="Courier New"/>
        </w:rPr>
        <w:t xml:space="preserve"> </w:t>
      </w:r>
      <w:r w:rsidR="004B1F09" w:rsidRPr="002D59F5">
        <w:rPr>
          <w:rFonts w:asciiTheme="minorHAnsi" w:hAnsiTheme="minorHAnsi" w:cs="Courier New"/>
        </w:rPr>
        <w:t xml:space="preserve">can </w:t>
      </w:r>
      <w:r w:rsidR="00B0520C" w:rsidRPr="002D59F5">
        <w:rPr>
          <w:rFonts w:asciiTheme="minorHAnsi" w:hAnsiTheme="minorHAnsi" w:cs="Courier New"/>
        </w:rPr>
        <w:t>submit</w:t>
      </w:r>
      <w:r w:rsidR="00BA7198" w:rsidRPr="002D59F5">
        <w:rPr>
          <w:rFonts w:asciiTheme="minorHAnsi" w:hAnsiTheme="minorHAnsi" w:cs="Courier New"/>
        </w:rPr>
        <w:t xml:space="preserve"> forecasts</w:t>
      </w:r>
      <w:r w:rsidR="00B0520C" w:rsidRPr="002D59F5">
        <w:rPr>
          <w:rFonts w:asciiTheme="minorHAnsi" w:hAnsiTheme="minorHAnsi" w:cs="Courier New"/>
        </w:rPr>
        <w:t xml:space="preserve"> for</w:t>
      </w:r>
      <w:r w:rsidR="004B1F09" w:rsidRPr="002D59F5">
        <w:rPr>
          <w:rFonts w:asciiTheme="minorHAnsi" w:hAnsiTheme="minorHAnsi" w:cs="Courier New"/>
        </w:rPr>
        <w:t xml:space="preserve"> the seasonal targets, the four-week ahead targets, or both. </w:t>
      </w:r>
    </w:p>
    <w:p w14:paraId="6F9B7C70" w14:textId="77777777" w:rsidR="00624CCC" w:rsidRPr="002D59F5" w:rsidRDefault="00624CCC" w:rsidP="002D59F5">
      <w:pPr>
        <w:spacing w:line="480" w:lineRule="auto"/>
        <w:rPr>
          <w:rFonts w:asciiTheme="minorHAnsi" w:hAnsiTheme="minorHAnsi" w:cs="Courier New"/>
          <w:b/>
        </w:rPr>
      </w:pPr>
      <w:r w:rsidRPr="002D59F5">
        <w:rPr>
          <w:rFonts w:asciiTheme="minorHAnsi" w:hAnsiTheme="minorHAnsi" w:cs="Courier New"/>
          <w:b/>
        </w:rPr>
        <w:t xml:space="preserve">Eligibility: </w:t>
      </w:r>
    </w:p>
    <w:p w14:paraId="3B01BB7D" w14:textId="77777777" w:rsidR="00624CCC" w:rsidRPr="002D59F5" w:rsidRDefault="00624CCC" w:rsidP="002D59F5">
      <w:pPr>
        <w:spacing w:line="480" w:lineRule="auto"/>
        <w:ind w:firstLine="720"/>
        <w:rPr>
          <w:rFonts w:asciiTheme="minorHAnsi" w:hAnsiTheme="minorHAnsi" w:cs="Courier New"/>
        </w:rPr>
      </w:pPr>
      <w:r w:rsidRPr="002D59F5">
        <w:rPr>
          <w:rFonts w:asciiTheme="minorHAnsi" w:hAnsiTheme="minorHAnsi" w:cs="Courier New"/>
        </w:rPr>
        <w:t xml:space="preserve">All are welcome to participate in this collaborative challenge, including </w:t>
      </w:r>
      <w:r w:rsidR="00B36148" w:rsidRPr="002D59F5">
        <w:rPr>
          <w:rFonts w:asciiTheme="minorHAnsi" w:hAnsiTheme="minorHAnsi" w:cs="Courier New"/>
        </w:rPr>
        <w:t xml:space="preserve">individuals or </w:t>
      </w:r>
      <w:r w:rsidRPr="002D59F5">
        <w:rPr>
          <w:rFonts w:asciiTheme="minorHAnsi" w:hAnsiTheme="minorHAnsi" w:cs="Courier New"/>
        </w:rPr>
        <w:t xml:space="preserve">teams that </w:t>
      </w:r>
      <w:r w:rsidR="00785455" w:rsidRPr="002D59F5">
        <w:rPr>
          <w:rFonts w:asciiTheme="minorHAnsi" w:hAnsiTheme="minorHAnsi" w:cs="Courier New"/>
        </w:rPr>
        <w:t xml:space="preserve">have </w:t>
      </w:r>
      <w:r w:rsidRPr="002D59F5">
        <w:rPr>
          <w:rFonts w:asciiTheme="minorHAnsi" w:hAnsiTheme="minorHAnsi" w:cs="Courier New"/>
        </w:rPr>
        <w:t>not participate</w:t>
      </w:r>
      <w:r w:rsidR="00785455" w:rsidRPr="002D59F5">
        <w:rPr>
          <w:rFonts w:asciiTheme="minorHAnsi" w:hAnsiTheme="minorHAnsi" w:cs="Courier New"/>
        </w:rPr>
        <w:t>d</w:t>
      </w:r>
      <w:r w:rsidRPr="002D59F5">
        <w:rPr>
          <w:rFonts w:asciiTheme="minorHAnsi" w:hAnsiTheme="minorHAnsi" w:cs="Courier New"/>
        </w:rPr>
        <w:t xml:space="preserve"> in </w:t>
      </w:r>
      <w:r w:rsidR="00785455" w:rsidRPr="002D59F5">
        <w:rPr>
          <w:rFonts w:asciiTheme="minorHAnsi" w:hAnsiTheme="minorHAnsi" w:cs="Courier New"/>
        </w:rPr>
        <w:t>previous</w:t>
      </w:r>
      <w:r w:rsidRPr="002D59F5">
        <w:rPr>
          <w:rFonts w:asciiTheme="minorHAnsi" w:hAnsiTheme="minorHAnsi" w:cs="Courier New"/>
        </w:rPr>
        <w:t xml:space="preserve"> CDC </w:t>
      </w:r>
      <w:r w:rsidR="008D2A5A" w:rsidRPr="002D59F5">
        <w:rPr>
          <w:rFonts w:asciiTheme="minorHAnsi" w:hAnsiTheme="minorHAnsi" w:cs="Courier New"/>
        </w:rPr>
        <w:t>forecasting challenges</w:t>
      </w:r>
      <w:r w:rsidRPr="002D59F5">
        <w:rPr>
          <w:rFonts w:asciiTheme="minorHAnsi" w:hAnsiTheme="minorHAnsi" w:cs="Courier New"/>
        </w:rPr>
        <w:t>.</w:t>
      </w:r>
    </w:p>
    <w:p w14:paraId="4C828C57" w14:textId="77777777" w:rsidR="00E91B44" w:rsidRPr="002D59F5" w:rsidRDefault="00286C9E" w:rsidP="002D59F5">
      <w:pPr>
        <w:spacing w:line="480" w:lineRule="auto"/>
        <w:rPr>
          <w:rFonts w:asciiTheme="minorHAnsi" w:hAnsiTheme="minorHAnsi" w:cs="Courier New"/>
        </w:rPr>
      </w:pPr>
      <w:r w:rsidRPr="002D59F5">
        <w:rPr>
          <w:rFonts w:asciiTheme="minorHAnsi" w:hAnsiTheme="minorHAnsi" w:cs="Courier New"/>
          <w:b/>
        </w:rPr>
        <w:t>D</w:t>
      </w:r>
      <w:r w:rsidR="002C68D4" w:rsidRPr="002D59F5">
        <w:rPr>
          <w:rFonts w:asciiTheme="minorHAnsi" w:hAnsiTheme="minorHAnsi" w:cs="Courier New"/>
          <w:b/>
        </w:rPr>
        <w:t>ates</w:t>
      </w:r>
      <w:r w:rsidRPr="002D59F5">
        <w:rPr>
          <w:rFonts w:asciiTheme="minorHAnsi" w:hAnsiTheme="minorHAnsi" w:cs="Courier New"/>
          <w:b/>
        </w:rPr>
        <w:t>:</w:t>
      </w:r>
      <w:r w:rsidR="00597072" w:rsidRPr="002D59F5">
        <w:rPr>
          <w:rFonts w:asciiTheme="minorHAnsi" w:hAnsiTheme="minorHAnsi" w:cs="Courier New"/>
        </w:rPr>
        <w:t xml:space="preserve"> </w:t>
      </w:r>
    </w:p>
    <w:p w14:paraId="474ECEF4" w14:textId="5E150883" w:rsidR="0025213F" w:rsidRPr="002D59F5" w:rsidRDefault="00E91B44" w:rsidP="002D59F5">
      <w:pPr>
        <w:keepNext/>
        <w:spacing w:line="480" w:lineRule="auto"/>
        <w:ind w:firstLine="720"/>
        <w:rPr>
          <w:rFonts w:asciiTheme="minorHAnsi" w:hAnsiTheme="minorHAnsi" w:cs="Courier New"/>
        </w:rPr>
      </w:pPr>
      <w:r w:rsidRPr="002D59F5">
        <w:rPr>
          <w:rFonts w:asciiTheme="minorHAnsi" w:hAnsiTheme="minorHAnsi" w:cs="Courier New"/>
        </w:rPr>
        <w:t xml:space="preserve">The </w:t>
      </w:r>
      <w:r w:rsidR="009971D1" w:rsidRPr="002D59F5">
        <w:rPr>
          <w:rFonts w:asciiTheme="minorHAnsi" w:hAnsiTheme="minorHAnsi" w:cs="Courier New"/>
        </w:rPr>
        <w:t>Challenge</w:t>
      </w:r>
      <w:r w:rsidRPr="002D59F5">
        <w:rPr>
          <w:rFonts w:asciiTheme="minorHAnsi" w:hAnsiTheme="minorHAnsi" w:cs="Courier New"/>
        </w:rPr>
        <w:t xml:space="preserve"> Submission Period </w:t>
      </w:r>
      <w:r w:rsidR="00650216" w:rsidRPr="002D59F5">
        <w:rPr>
          <w:rFonts w:asciiTheme="minorHAnsi" w:hAnsiTheme="minorHAnsi" w:cs="Courier New"/>
        </w:rPr>
        <w:t xml:space="preserve">will begin </w:t>
      </w:r>
      <w:r w:rsidR="00113B64">
        <w:rPr>
          <w:rFonts w:asciiTheme="minorHAnsi" w:hAnsiTheme="minorHAnsi" w:cs="Courier New"/>
        </w:rPr>
        <w:t xml:space="preserve">November </w:t>
      </w:r>
      <w:r w:rsidR="00327CAD">
        <w:rPr>
          <w:rFonts w:asciiTheme="minorHAnsi" w:hAnsiTheme="minorHAnsi" w:cs="Courier New"/>
        </w:rPr>
        <w:t>7</w:t>
      </w:r>
      <w:r w:rsidRPr="002D59F5">
        <w:rPr>
          <w:rFonts w:asciiTheme="minorHAnsi" w:hAnsiTheme="minorHAnsi" w:cs="Courier New"/>
        </w:rPr>
        <w:t>, 201</w:t>
      </w:r>
      <w:r w:rsidR="00327CAD">
        <w:rPr>
          <w:rFonts w:asciiTheme="minorHAnsi" w:hAnsiTheme="minorHAnsi" w:cs="Courier New"/>
        </w:rPr>
        <w:t>6</w:t>
      </w:r>
      <w:r w:rsidR="008D2A5A" w:rsidRPr="002D59F5">
        <w:rPr>
          <w:rFonts w:asciiTheme="minorHAnsi" w:hAnsiTheme="minorHAnsi" w:cs="Courier New"/>
        </w:rPr>
        <w:t>,</w:t>
      </w:r>
      <w:r w:rsidR="00650216" w:rsidRPr="002D59F5">
        <w:rPr>
          <w:rFonts w:asciiTheme="minorHAnsi" w:hAnsiTheme="minorHAnsi" w:cs="Courier New"/>
        </w:rPr>
        <w:t xml:space="preserve"> and will run until </w:t>
      </w:r>
      <w:r w:rsidR="00D85527" w:rsidRPr="002D59F5">
        <w:rPr>
          <w:rFonts w:asciiTheme="minorHAnsi" w:hAnsiTheme="minorHAnsi" w:cs="Courier New"/>
        </w:rPr>
        <w:t xml:space="preserve">May </w:t>
      </w:r>
      <w:r w:rsidR="00327CAD">
        <w:rPr>
          <w:rFonts w:asciiTheme="minorHAnsi" w:hAnsiTheme="minorHAnsi" w:cs="Courier New"/>
        </w:rPr>
        <w:t>15</w:t>
      </w:r>
      <w:r w:rsidR="00D85527" w:rsidRPr="002D59F5">
        <w:rPr>
          <w:rFonts w:asciiTheme="minorHAnsi" w:hAnsiTheme="minorHAnsi" w:cs="Courier New"/>
        </w:rPr>
        <w:t>, 201</w:t>
      </w:r>
      <w:r w:rsidR="00327CAD">
        <w:rPr>
          <w:rFonts w:asciiTheme="minorHAnsi" w:hAnsiTheme="minorHAnsi" w:cs="Courier New"/>
        </w:rPr>
        <w:t>7</w:t>
      </w:r>
      <w:r w:rsidRPr="002D59F5">
        <w:rPr>
          <w:rFonts w:asciiTheme="minorHAnsi" w:hAnsiTheme="minorHAnsi" w:cs="Courier New"/>
        </w:rPr>
        <w:t xml:space="preserve">. </w:t>
      </w:r>
      <w:r w:rsidR="00650216" w:rsidRPr="002D59F5">
        <w:rPr>
          <w:rFonts w:asciiTheme="minorHAnsi" w:hAnsiTheme="minorHAnsi" w:cs="Courier New"/>
        </w:rPr>
        <w:t xml:space="preserve">Weekly </w:t>
      </w:r>
      <w:r w:rsidR="00D612FA">
        <w:rPr>
          <w:rFonts w:asciiTheme="minorHAnsi" w:hAnsiTheme="minorHAnsi" w:cs="Courier New"/>
        </w:rPr>
        <w:t>forecasts must be submitted</w:t>
      </w:r>
      <w:r w:rsidR="00650216" w:rsidRPr="002D59F5">
        <w:rPr>
          <w:rFonts w:asciiTheme="minorHAnsi" w:hAnsiTheme="minorHAnsi" w:cs="Courier New"/>
        </w:rPr>
        <w:t xml:space="preserve"> by 11:59PM Eastern </w:t>
      </w:r>
      <w:r w:rsidR="001F4B99" w:rsidRPr="002D59F5">
        <w:rPr>
          <w:rFonts w:asciiTheme="minorHAnsi" w:hAnsiTheme="minorHAnsi" w:cs="Courier New"/>
        </w:rPr>
        <w:t>each</w:t>
      </w:r>
      <w:r w:rsidR="00650216" w:rsidRPr="002D59F5">
        <w:rPr>
          <w:rFonts w:asciiTheme="minorHAnsi" w:hAnsiTheme="minorHAnsi" w:cs="Courier New"/>
        </w:rPr>
        <w:t xml:space="preserve"> Monday. Missed or late submissions will not preclude participation in this </w:t>
      </w:r>
      <w:r w:rsidR="009971D1" w:rsidRPr="002D59F5">
        <w:rPr>
          <w:rFonts w:asciiTheme="minorHAnsi" w:hAnsiTheme="minorHAnsi" w:cs="Courier New"/>
        </w:rPr>
        <w:t>challenge</w:t>
      </w:r>
      <w:r w:rsidR="001F4B99" w:rsidRPr="002D59F5">
        <w:rPr>
          <w:rFonts w:asciiTheme="minorHAnsi" w:hAnsiTheme="minorHAnsi" w:cs="Courier New"/>
        </w:rPr>
        <w:t xml:space="preserve"> but </w:t>
      </w:r>
      <w:r w:rsidR="00785455" w:rsidRPr="002D59F5">
        <w:rPr>
          <w:rFonts w:asciiTheme="minorHAnsi" w:hAnsiTheme="minorHAnsi" w:cs="Courier New"/>
        </w:rPr>
        <w:t>will</w:t>
      </w:r>
      <w:r w:rsidR="001F4B99" w:rsidRPr="002D59F5">
        <w:rPr>
          <w:rFonts w:asciiTheme="minorHAnsi" w:hAnsiTheme="minorHAnsi" w:cs="Courier New"/>
        </w:rPr>
        <w:t xml:space="preserve"> adversely </w:t>
      </w:r>
      <w:r w:rsidR="00D5407B" w:rsidRPr="002D59F5">
        <w:rPr>
          <w:rFonts w:asciiTheme="minorHAnsi" w:hAnsiTheme="minorHAnsi" w:cs="Courier New"/>
        </w:rPr>
        <w:t>affect submission</w:t>
      </w:r>
      <w:r w:rsidR="00E378FE" w:rsidRPr="002D59F5">
        <w:rPr>
          <w:rFonts w:asciiTheme="minorHAnsi" w:hAnsiTheme="minorHAnsi" w:cs="Courier New"/>
        </w:rPr>
        <w:t xml:space="preserve"> </w:t>
      </w:r>
      <w:r w:rsidR="001F4B99" w:rsidRPr="002D59F5">
        <w:rPr>
          <w:rFonts w:asciiTheme="minorHAnsi" w:hAnsiTheme="minorHAnsi" w:cs="Courier New"/>
        </w:rPr>
        <w:t>scores</w:t>
      </w:r>
      <w:r w:rsidR="00650216" w:rsidRPr="002D59F5">
        <w:rPr>
          <w:rFonts w:asciiTheme="minorHAnsi" w:hAnsiTheme="minorHAnsi" w:cs="Courier New"/>
        </w:rPr>
        <w:t xml:space="preserve">. </w:t>
      </w:r>
    </w:p>
    <w:p w14:paraId="35664F51" w14:textId="4DC735F0" w:rsidR="00D91AB5" w:rsidRPr="002D59F5" w:rsidRDefault="00650216" w:rsidP="002D59F5">
      <w:pPr>
        <w:spacing w:line="480" w:lineRule="auto"/>
        <w:rPr>
          <w:rFonts w:asciiTheme="minorHAnsi" w:hAnsiTheme="minorHAnsi" w:cs="Courier New"/>
          <w:b/>
        </w:rPr>
      </w:pPr>
      <w:r w:rsidRPr="002D59F5">
        <w:rPr>
          <w:rFonts w:asciiTheme="minorHAnsi" w:hAnsiTheme="minorHAnsi" w:cs="Courier New"/>
          <w:b/>
        </w:rPr>
        <w:t xml:space="preserve">Forecasting </w:t>
      </w:r>
      <w:r w:rsidR="0006583A">
        <w:rPr>
          <w:rFonts w:asciiTheme="minorHAnsi" w:hAnsiTheme="minorHAnsi" w:cs="Courier New"/>
          <w:b/>
        </w:rPr>
        <w:t>Targets</w:t>
      </w:r>
      <w:r w:rsidR="00286C9E" w:rsidRPr="002D59F5">
        <w:rPr>
          <w:rFonts w:asciiTheme="minorHAnsi" w:hAnsiTheme="minorHAnsi" w:cs="Courier New"/>
          <w:b/>
        </w:rPr>
        <w:t>:</w:t>
      </w:r>
    </w:p>
    <w:p w14:paraId="30FDA6C0" w14:textId="49643327" w:rsidR="00C42669" w:rsidRPr="002D59F5" w:rsidRDefault="001F4B99" w:rsidP="002D59F5">
      <w:pPr>
        <w:spacing w:line="480" w:lineRule="auto"/>
        <w:ind w:firstLine="720"/>
        <w:rPr>
          <w:rFonts w:asciiTheme="minorHAnsi" w:hAnsiTheme="minorHAnsi" w:cs="Courier New"/>
        </w:rPr>
      </w:pPr>
      <w:r w:rsidRPr="002D59F5">
        <w:rPr>
          <w:rFonts w:asciiTheme="minorHAnsi" w:hAnsiTheme="minorHAnsi" w:cs="Courier New"/>
        </w:rPr>
        <w:lastRenderedPageBreak/>
        <w:t xml:space="preserve">Forecasts should provide probabilistic forecasts (i.e. 50% peak will occur on week 2; 30% chance on week </w:t>
      </w:r>
      <w:r w:rsidR="000E02EE">
        <w:rPr>
          <w:rFonts w:asciiTheme="minorHAnsi" w:hAnsiTheme="minorHAnsi" w:cs="Courier New"/>
        </w:rPr>
        <w:t>3</w:t>
      </w:r>
      <w:r w:rsidRPr="002D59F5">
        <w:rPr>
          <w:rFonts w:asciiTheme="minorHAnsi" w:hAnsiTheme="minorHAnsi" w:cs="Courier New"/>
        </w:rPr>
        <w:t xml:space="preserve">) as well as the </w:t>
      </w:r>
      <w:r w:rsidR="0058397D" w:rsidRPr="002D59F5">
        <w:rPr>
          <w:rFonts w:asciiTheme="minorHAnsi" w:hAnsiTheme="minorHAnsi" w:cs="Courier New"/>
        </w:rPr>
        <w:t>point</w:t>
      </w:r>
      <w:r w:rsidRPr="002D59F5">
        <w:rPr>
          <w:rFonts w:asciiTheme="minorHAnsi" w:hAnsiTheme="minorHAnsi" w:cs="Courier New"/>
        </w:rPr>
        <w:t xml:space="preserve"> prediction for each of the three </w:t>
      </w:r>
      <w:r w:rsidR="0006583A">
        <w:rPr>
          <w:rFonts w:asciiTheme="minorHAnsi" w:hAnsiTheme="minorHAnsi" w:cs="Courier New"/>
        </w:rPr>
        <w:t>seasonal targets and four-week ahead targets</w:t>
      </w:r>
      <w:r w:rsidRPr="002D59F5">
        <w:rPr>
          <w:rFonts w:asciiTheme="minorHAnsi" w:hAnsiTheme="minorHAnsi" w:cs="Courier New"/>
        </w:rPr>
        <w:t xml:space="preserve">. </w:t>
      </w:r>
      <w:r w:rsidR="00D612FA">
        <w:rPr>
          <w:rFonts w:asciiTheme="minorHAnsi" w:hAnsiTheme="minorHAnsi" w:cs="Courier New"/>
        </w:rPr>
        <w:t>The p</w:t>
      </w:r>
      <w:r w:rsidRPr="002D59F5">
        <w:rPr>
          <w:rFonts w:asciiTheme="minorHAnsi" w:hAnsiTheme="minorHAnsi" w:cs="Courier New"/>
        </w:rPr>
        <w:t xml:space="preserve">robabilities </w:t>
      </w:r>
      <w:r w:rsidR="00E378FE" w:rsidRPr="002D59F5">
        <w:rPr>
          <w:rFonts w:asciiTheme="minorHAnsi" w:hAnsiTheme="minorHAnsi" w:cs="Courier New"/>
        </w:rPr>
        <w:t>for each</w:t>
      </w:r>
      <w:r w:rsidR="00D612FA">
        <w:rPr>
          <w:rFonts w:asciiTheme="minorHAnsi" w:hAnsiTheme="minorHAnsi" w:cs="Courier New"/>
        </w:rPr>
        <w:t xml:space="preserve"> prediction for each</w:t>
      </w:r>
      <w:r w:rsidR="00E378FE" w:rsidRPr="002D59F5">
        <w:rPr>
          <w:rFonts w:asciiTheme="minorHAnsi" w:hAnsiTheme="minorHAnsi" w:cs="Courier New"/>
        </w:rPr>
        <w:t xml:space="preserve"> </w:t>
      </w:r>
      <w:r w:rsidR="0006583A">
        <w:rPr>
          <w:rFonts w:asciiTheme="minorHAnsi" w:hAnsiTheme="minorHAnsi" w:cs="Courier New"/>
        </w:rPr>
        <w:t>targe</w:t>
      </w:r>
      <w:r w:rsidR="000E30D3">
        <w:rPr>
          <w:rFonts w:asciiTheme="minorHAnsi" w:hAnsiTheme="minorHAnsi" w:cs="Courier New"/>
        </w:rPr>
        <w:t>t</w:t>
      </w:r>
      <w:r w:rsidR="00E378FE" w:rsidRPr="002D59F5">
        <w:rPr>
          <w:rFonts w:asciiTheme="minorHAnsi" w:hAnsiTheme="minorHAnsi" w:cs="Courier New"/>
        </w:rPr>
        <w:t xml:space="preserve"> </w:t>
      </w:r>
      <w:r w:rsidRPr="002D59F5">
        <w:rPr>
          <w:rFonts w:asciiTheme="minorHAnsi" w:hAnsiTheme="minorHAnsi" w:cs="Courier New"/>
        </w:rPr>
        <w:t xml:space="preserve">should </w:t>
      </w:r>
      <w:r w:rsidR="000A797C">
        <w:rPr>
          <w:rFonts w:asciiTheme="minorHAnsi" w:hAnsiTheme="minorHAnsi" w:cs="Courier New"/>
        </w:rPr>
        <w:t xml:space="preserve">be positive and </w:t>
      </w:r>
      <w:r w:rsidR="00E378FE" w:rsidRPr="002D59F5">
        <w:rPr>
          <w:rFonts w:asciiTheme="minorHAnsi" w:hAnsiTheme="minorHAnsi" w:cs="Courier New"/>
        </w:rPr>
        <w:t xml:space="preserve">sum </w:t>
      </w:r>
      <w:r w:rsidRPr="002D59F5">
        <w:rPr>
          <w:rFonts w:asciiTheme="minorHAnsi" w:hAnsiTheme="minorHAnsi" w:cs="Courier New"/>
        </w:rPr>
        <w:t xml:space="preserve">to 1. </w:t>
      </w:r>
      <w:r w:rsidR="00243BD5">
        <w:rPr>
          <w:rFonts w:asciiTheme="minorHAnsi" w:hAnsiTheme="minorHAnsi" w:cs="Courier New"/>
        </w:rPr>
        <w:t xml:space="preserve">If the sum is greater than 0.9 </w:t>
      </w:r>
      <w:r w:rsidR="00327CAD">
        <w:rPr>
          <w:rFonts w:asciiTheme="minorHAnsi" w:hAnsiTheme="minorHAnsi" w:cs="Courier New"/>
        </w:rPr>
        <w:t>and</w:t>
      </w:r>
      <w:r w:rsidR="000A797C">
        <w:rPr>
          <w:rFonts w:asciiTheme="minorHAnsi" w:hAnsiTheme="minorHAnsi" w:cs="Courier New"/>
        </w:rPr>
        <w:t xml:space="preserve"> </w:t>
      </w:r>
      <w:r w:rsidR="00243BD5">
        <w:rPr>
          <w:rFonts w:asciiTheme="minorHAnsi" w:hAnsiTheme="minorHAnsi" w:cs="Courier New"/>
        </w:rPr>
        <w:t xml:space="preserve">less than 1.1, the probabilities will be normalized to 1.0. If </w:t>
      </w:r>
      <w:r w:rsidR="000A797C">
        <w:rPr>
          <w:rFonts w:asciiTheme="minorHAnsi" w:hAnsiTheme="minorHAnsi" w:cs="Courier New"/>
        </w:rPr>
        <w:t xml:space="preserve">any probability is negative or </w:t>
      </w:r>
      <w:r w:rsidR="00243BD5">
        <w:rPr>
          <w:rFonts w:asciiTheme="minorHAnsi" w:hAnsiTheme="minorHAnsi" w:cs="Courier New"/>
        </w:rPr>
        <w:t xml:space="preserve">the sum is outside of that range, the forecast will be discarded. </w:t>
      </w:r>
      <w:r w:rsidR="0006583A">
        <w:rPr>
          <w:rFonts w:asciiTheme="minorHAnsi" w:hAnsiTheme="minorHAnsi" w:cs="Courier New"/>
        </w:rPr>
        <w:t>F</w:t>
      </w:r>
      <w:r w:rsidR="00184593" w:rsidRPr="002D59F5">
        <w:rPr>
          <w:rFonts w:asciiTheme="minorHAnsi" w:hAnsiTheme="minorHAnsi" w:cs="Courier New"/>
        </w:rPr>
        <w:t>orecast</w:t>
      </w:r>
      <w:r w:rsidR="00B34AF0">
        <w:rPr>
          <w:rFonts w:asciiTheme="minorHAnsi" w:hAnsiTheme="minorHAnsi" w:cs="Courier New"/>
        </w:rPr>
        <w:t>s for</w:t>
      </w:r>
      <w:r w:rsidR="00184593" w:rsidRPr="002D59F5">
        <w:rPr>
          <w:rFonts w:asciiTheme="minorHAnsi" w:hAnsiTheme="minorHAnsi" w:cs="Courier New"/>
        </w:rPr>
        <w:t xml:space="preserve"> the ILINet </w:t>
      </w:r>
      <w:r w:rsidR="00436A52" w:rsidRPr="002D59F5">
        <w:rPr>
          <w:rFonts w:asciiTheme="minorHAnsi" w:hAnsiTheme="minorHAnsi" w:cs="Courier New"/>
        </w:rPr>
        <w:t>percentage</w:t>
      </w:r>
      <w:r w:rsidR="00184593" w:rsidRPr="002D59F5">
        <w:rPr>
          <w:rFonts w:asciiTheme="minorHAnsi" w:hAnsiTheme="minorHAnsi" w:cs="Courier New"/>
        </w:rPr>
        <w:t xml:space="preserve"> </w:t>
      </w:r>
      <w:r w:rsidR="00436A52" w:rsidRPr="002D59F5">
        <w:rPr>
          <w:rFonts w:asciiTheme="minorHAnsi" w:hAnsiTheme="minorHAnsi" w:cs="Courier New"/>
        </w:rPr>
        <w:t xml:space="preserve">for the four weeks following </w:t>
      </w:r>
      <w:r w:rsidR="00B34AF0">
        <w:rPr>
          <w:rFonts w:asciiTheme="minorHAnsi" w:hAnsiTheme="minorHAnsi" w:cs="Courier New"/>
        </w:rPr>
        <w:t>the forecast submission</w:t>
      </w:r>
      <w:r w:rsidR="0006583A">
        <w:rPr>
          <w:rFonts w:asciiTheme="minorHAnsi" w:hAnsiTheme="minorHAnsi" w:cs="Courier New"/>
        </w:rPr>
        <w:t xml:space="preserve"> should be relative to the most recent week of ILINet data released</w:t>
      </w:r>
      <w:r w:rsidR="00C75C13">
        <w:rPr>
          <w:rFonts w:asciiTheme="minorHAnsi" w:hAnsiTheme="minorHAnsi" w:cs="Courier New"/>
        </w:rPr>
        <w:t xml:space="preserve">. For example, </w:t>
      </w:r>
      <w:r w:rsidR="00B34AF0">
        <w:rPr>
          <w:rFonts w:asciiTheme="minorHAnsi" w:hAnsiTheme="minorHAnsi" w:cs="Courier New"/>
        </w:rPr>
        <w:t xml:space="preserve">ILINet data </w:t>
      </w:r>
      <w:r w:rsidR="00C75C13">
        <w:rPr>
          <w:rFonts w:asciiTheme="minorHAnsi" w:hAnsiTheme="minorHAnsi" w:cs="Courier New"/>
        </w:rPr>
        <w:t>for</w:t>
      </w:r>
      <w:r w:rsidR="00327CAD">
        <w:rPr>
          <w:rFonts w:asciiTheme="minorHAnsi" w:hAnsiTheme="minorHAnsi" w:cs="Courier New"/>
        </w:rPr>
        <w:t xml:space="preserve"> </w:t>
      </w:r>
      <w:r w:rsidR="00C75C13">
        <w:rPr>
          <w:rFonts w:asciiTheme="minorHAnsi" w:hAnsiTheme="minorHAnsi" w:cs="Courier New"/>
        </w:rPr>
        <w:t xml:space="preserve">week </w:t>
      </w:r>
      <w:r w:rsidR="00F435BB">
        <w:rPr>
          <w:rFonts w:asciiTheme="minorHAnsi" w:hAnsiTheme="minorHAnsi" w:cs="Courier New"/>
        </w:rPr>
        <w:t>4</w:t>
      </w:r>
      <w:r w:rsidR="00C0270C">
        <w:rPr>
          <w:rFonts w:asciiTheme="minorHAnsi" w:hAnsiTheme="minorHAnsi" w:cs="Courier New"/>
        </w:rPr>
        <w:t>3</w:t>
      </w:r>
      <w:r w:rsidR="00F435BB">
        <w:rPr>
          <w:rFonts w:asciiTheme="minorHAnsi" w:hAnsiTheme="minorHAnsi" w:cs="Courier New"/>
        </w:rPr>
        <w:t xml:space="preserve"> </w:t>
      </w:r>
      <w:r w:rsidR="00A8119D">
        <w:rPr>
          <w:rFonts w:asciiTheme="minorHAnsi" w:hAnsiTheme="minorHAnsi" w:cs="Courier New"/>
        </w:rPr>
        <w:t xml:space="preserve">will be </w:t>
      </w:r>
      <w:r w:rsidR="00C0270C">
        <w:rPr>
          <w:rFonts w:asciiTheme="minorHAnsi" w:hAnsiTheme="minorHAnsi" w:cs="Courier New"/>
        </w:rPr>
        <w:t>posted on Friday, November 4</w:t>
      </w:r>
      <w:r w:rsidR="00F435BB">
        <w:rPr>
          <w:rFonts w:asciiTheme="minorHAnsi" w:hAnsiTheme="minorHAnsi" w:cs="Courier New"/>
        </w:rPr>
        <w:t xml:space="preserve"> at </w:t>
      </w:r>
      <w:r w:rsidR="00B34AF0">
        <w:rPr>
          <w:rFonts w:asciiTheme="minorHAnsi" w:hAnsiTheme="minorHAnsi" w:cs="Courier New"/>
        </w:rPr>
        <w:t>12:00PM Eastern Time</w:t>
      </w:r>
      <w:r w:rsidR="00F435BB">
        <w:rPr>
          <w:rFonts w:asciiTheme="minorHAnsi" w:hAnsiTheme="minorHAnsi" w:cs="Courier New"/>
        </w:rPr>
        <w:t xml:space="preserve">. The four-week forecast submitted on Monday, </w:t>
      </w:r>
      <w:r w:rsidR="00C0270C">
        <w:rPr>
          <w:rFonts w:asciiTheme="minorHAnsi" w:hAnsiTheme="minorHAnsi" w:cs="Courier New"/>
        </w:rPr>
        <w:t>November 7</w:t>
      </w:r>
      <w:r w:rsidR="00F435BB">
        <w:rPr>
          <w:rFonts w:asciiTheme="minorHAnsi" w:hAnsiTheme="minorHAnsi" w:cs="Courier New"/>
        </w:rPr>
        <w:t xml:space="preserve"> </w:t>
      </w:r>
      <w:r w:rsidR="00A8119D">
        <w:rPr>
          <w:rFonts w:asciiTheme="minorHAnsi" w:hAnsiTheme="minorHAnsi" w:cs="Courier New"/>
        </w:rPr>
        <w:t>sh</w:t>
      </w:r>
      <w:r w:rsidR="00F435BB">
        <w:rPr>
          <w:rFonts w:asciiTheme="minorHAnsi" w:hAnsiTheme="minorHAnsi" w:cs="Courier New"/>
        </w:rPr>
        <w:t>ould include</w:t>
      </w:r>
      <w:r w:rsidR="00243BD5">
        <w:rPr>
          <w:rFonts w:asciiTheme="minorHAnsi" w:hAnsiTheme="minorHAnsi" w:cs="Courier New"/>
        </w:rPr>
        <w:t xml:space="preserve"> predictions for</w:t>
      </w:r>
      <w:r w:rsidR="00F435BB">
        <w:rPr>
          <w:rFonts w:asciiTheme="minorHAnsi" w:hAnsiTheme="minorHAnsi" w:cs="Courier New"/>
        </w:rPr>
        <w:t xml:space="preserve"> ILINet values for weeks </w:t>
      </w:r>
      <w:r w:rsidR="00C0270C">
        <w:rPr>
          <w:rFonts w:asciiTheme="minorHAnsi" w:hAnsiTheme="minorHAnsi" w:cs="Courier New"/>
        </w:rPr>
        <w:t>44-47</w:t>
      </w:r>
      <w:r w:rsidR="00F435BB">
        <w:rPr>
          <w:rFonts w:asciiTheme="minorHAnsi" w:hAnsiTheme="minorHAnsi" w:cs="Courier New"/>
        </w:rPr>
        <w:t>.</w:t>
      </w:r>
      <w:r w:rsidR="00B34AF0">
        <w:rPr>
          <w:rFonts w:asciiTheme="minorHAnsi" w:hAnsiTheme="minorHAnsi" w:cs="Courier New"/>
        </w:rPr>
        <w:t xml:space="preserve">  </w:t>
      </w:r>
    </w:p>
    <w:p w14:paraId="0DF2E2CD" w14:textId="77777777" w:rsidR="001F4B99" w:rsidRPr="002D59F5" w:rsidRDefault="00184593" w:rsidP="002D59F5">
      <w:pPr>
        <w:keepNext/>
        <w:spacing w:line="480" w:lineRule="auto"/>
        <w:ind w:firstLine="720"/>
        <w:rPr>
          <w:rFonts w:asciiTheme="minorHAnsi" w:hAnsiTheme="minorHAnsi" w:cs="Courier New"/>
        </w:rPr>
      </w:pPr>
      <w:r w:rsidRPr="002D59F5">
        <w:rPr>
          <w:rFonts w:asciiTheme="minorHAnsi" w:hAnsiTheme="minorHAnsi" w:cs="Courier New"/>
        </w:rPr>
        <w:t xml:space="preserve">Forecasts </w:t>
      </w:r>
      <w:r w:rsidR="00A8119D">
        <w:rPr>
          <w:rFonts w:asciiTheme="minorHAnsi" w:hAnsiTheme="minorHAnsi" w:cs="Courier New"/>
        </w:rPr>
        <w:t>must</w:t>
      </w:r>
      <w:r w:rsidRPr="002D59F5">
        <w:rPr>
          <w:rFonts w:asciiTheme="minorHAnsi" w:hAnsiTheme="minorHAnsi" w:cs="Courier New"/>
        </w:rPr>
        <w:t xml:space="preserve"> be </w:t>
      </w:r>
      <w:r w:rsidR="00785455" w:rsidRPr="002D59F5">
        <w:rPr>
          <w:rFonts w:asciiTheme="minorHAnsi" w:hAnsiTheme="minorHAnsi" w:cs="Courier New"/>
        </w:rPr>
        <w:t xml:space="preserve">provided at </w:t>
      </w:r>
      <w:r w:rsidR="002C68D4" w:rsidRPr="002D59F5">
        <w:rPr>
          <w:rFonts w:asciiTheme="minorHAnsi" w:hAnsiTheme="minorHAnsi" w:cs="Courier New"/>
        </w:rPr>
        <w:t>the national</w:t>
      </w:r>
      <w:r w:rsidR="00A36AD8">
        <w:rPr>
          <w:rFonts w:asciiTheme="minorHAnsi" w:hAnsiTheme="minorHAnsi" w:cs="Courier New"/>
        </w:rPr>
        <w:t xml:space="preserve"> level. Forecasts </w:t>
      </w:r>
      <w:r w:rsidR="00A8119D">
        <w:rPr>
          <w:rFonts w:asciiTheme="minorHAnsi" w:hAnsiTheme="minorHAnsi" w:cs="Courier New"/>
        </w:rPr>
        <w:t xml:space="preserve">at the </w:t>
      </w:r>
      <w:r w:rsidR="00785455" w:rsidRPr="002D59F5">
        <w:rPr>
          <w:rFonts w:asciiTheme="minorHAnsi" w:hAnsiTheme="minorHAnsi" w:cs="Courier New"/>
        </w:rPr>
        <w:t>H</w:t>
      </w:r>
      <w:r w:rsidRPr="002D59F5">
        <w:rPr>
          <w:rFonts w:asciiTheme="minorHAnsi" w:hAnsiTheme="minorHAnsi" w:cs="Courier New"/>
        </w:rPr>
        <w:t>HS region</w:t>
      </w:r>
      <w:r w:rsidR="00785455" w:rsidRPr="002D59F5">
        <w:rPr>
          <w:rFonts w:asciiTheme="minorHAnsi" w:hAnsiTheme="minorHAnsi" w:cs="Courier New"/>
        </w:rPr>
        <w:t xml:space="preserve"> level</w:t>
      </w:r>
      <w:r w:rsidR="00A36AD8">
        <w:rPr>
          <w:rFonts w:asciiTheme="minorHAnsi" w:hAnsiTheme="minorHAnsi" w:cs="Courier New"/>
        </w:rPr>
        <w:t xml:space="preserve"> are also encourage</w:t>
      </w:r>
      <w:r w:rsidR="00AE441A">
        <w:rPr>
          <w:rFonts w:asciiTheme="minorHAnsi" w:hAnsiTheme="minorHAnsi" w:cs="Courier New"/>
        </w:rPr>
        <w:t>d</w:t>
      </w:r>
      <w:r w:rsidRPr="002D59F5">
        <w:rPr>
          <w:rFonts w:asciiTheme="minorHAnsi" w:hAnsiTheme="minorHAnsi" w:cs="Courier New"/>
        </w:rPr>
        <w:t>.</w:t>
      </w:r>
      <w:r w:rsidR="001F4B99" w:rsidRPr="002D59F5">
        <w:rPr>
          <w:rFonts w:asciiTheme="minorHAnsi" w:hAnsiTheme="minorHAnsi" w:cs="Courier New"/>
        </w:rPr>
        <w:t xml:space="preserve"> Initial submissions should include a </w:t>
      </w:r>
      <w:r w:rsidR="00D612FA">
        <w:rPr>
          <w:rFonts w:asciiTheme="minorHAnsi" w:hAnsiTheme="minorHAnsi" w:cs="Courier New"/>
        </w:rPr>
        <w:t xml:space="preserve">brief </w:t>
      </w:r>
      <w:r w:rsidR="001F4B99" w:rsidRPr="002D59F5">
        <w:rPr>
          <w:rFonts w:asciiTheme="minorHAnsi" w:hAnsiTheme="minorHAnsi" w:cs="Courier New"/>
        </w:rPr>
        <w:t>narrative describing the methodology</w:t>
      </w:r>
      <w:r w:rsidR="00D612FA">
        <w:rPr>
          <w:rFonts w:asciiTheme="minorHAnsi" w:hAnsiTheme="minorHAnsi" w:cs="Courier New"/>
        </w:rPr>
        <w:t xml:space="preserve"> and data used in</w:t>
      </w:r>
      <w:r w:rsidR="001F4B99" w:rsidRPr="002D59F5">
        <w:rPr>
          <w:rFonts w:asciiTheme="minorHAnsi" w:hAnsiTheme="minorHAnsi" w:cs="Courier New"/>
        </w:rPr>
        <w:t xml:space="preserve"> the prediction model. Model methodology </w:t>
      </w:r>
      <w:r w:rsidR="00D91AB5" w:rsidRPr="002D59F5">
        <w:rPr>
          <w:rFonts w:asciiTheme="minorHAnsi" w:hAnsiTheme="minorHAnsi" w:cs="Courier New"/>
        </w:rPr>
        <w:t xml:space="preserve">and source data </w:t>
      </w:r>
      <w:r w:rsidR="001F4B99" w:rsidRPr="002D59F5">
        <w:rPr>
          <w:rFonts w:asciiTheme="minorHAnsi" w:hAnsiTheme="minorHAnsi" w:cs="Courier New"/>
        </w:rPr>
        <w:t xml:space="preserve">can be changed during the course of the </w:t>
      </w:r>
      <w:r w:rsidR="009971D1" w:rsidRPr="002D59F5">
        <w:rPr>
          <w:rFonts w:asciiTheme="minorHAnsi" w:hAnsiTheme="minorHAnsi" w:cs="Courier New"/>
        </w:rPr>
        <w:t>challenge</w:t>
      </w:r>
      <w:r w:rsidR="001F4B99" w:rsidRPr="002D59F5">
        <w:rPr>
          <w:rFonts w:asciiTheme="minorHAnsi" w:hAnsiTheme="minorHAnsi" w:cs="Courier New"/>
        </w:rPr>
        <w:t xml:space="preserve">, but an updated narrative </w:t>
      </w:r>
      <w:r w:rsidR="00367C61" w:rsidRPr="002D59F5">
        <w:rPr>
          <w:rFonts w:asciiTheme="minorHAnsi" w:hAnsiTheme="minorHAnsi" w:cs="Courier New"/>
        </w:rPr>
        <w:t xml:space="preserve">explanation of the model </w:t>
      </w:r>
      <w:r w:rsidR="001F4B99" w:rsidRPr="002D59F5">
        <w:rPr>
          <w:rFonts w:asciiTheme="minorHAnsi" w:hAnsiTheme="minorHAnsi" w:cs="Courier New"/>
        </w:rPr>
        <w:t xml:space="preserve">should be provided </w:t>
      </w:r>
      <w:r w:rsidR="00367C61" w:rsidRPr="002D59F5">
        <w:rPr>
          <w:rFonts w:asciiTheme="minorHAnsi" w:hAnsiTheme="minorHAnsi" w:cs="Courier New"/>
        </w:rPr>
        <w:t>if models are changed</w:t>
      </w:r>
      <w:r w:rsidR="001F4B99" w:rsidRPr="002D59F5">
        <w:rPr>
          <w:rFonts w:asciiTheme="minorHAnsi" w:hAnsiTheme="minorHAnsi" w:cs="Courier New"/>
        </w:rPr>
        <w:t xml:space="preserve">.  </w:t>
      </w:r>
    </w:p>
    <w:p w14:paraId="39F39E27" w14:textId="77777777" w:rsidR="00785455" w:rsidRPr="002D59F5" w:rsidRDefault="00F963BF" w:rsidP="002D59F5">
      <w:pPr>
        <w:spacing w:line="480" w:lineRule="auto"/>
        <w:rPr>
          <w:rFonts w:asciiTheme="minorHAnsi" w:hAnsiTheme="minorHAnsi" w:cs="Courier New"/>
          <w:i/>
        </w:rPr>
      </w:pPr>
      <w:r>
        <w:rPr>
          <w:rFonts w:asciiTheme="minorHAnsi" w:hAnsiTheme="minorHAnsi" w:cs="Courier New"/>
          <w:i/>
        </w:rPr>
        <w:t>Target d</w:t>
      </w:r>
      <w:r w:rsidR="001F4B99" w:rsidRPr="002D59F5">
        <w:rPr>
          <w:rFonts w:asciiTheme="minorHAnsi" w:hAnsiTheme="minorHAnsi" w:cs="Courier New"/>
          <w:i/>
        </w:rPr>
        <w:t>efinitions</w:t>
      </w:r>
    </w:p>
    <w:p w14:paraId="5207032D" w14:textId="20AD3E79" w:rsidR="001F4B99" w:rsidRPr="002D59F5" w:rsidRDefault="00184593" w:rsidP="002D59F5">
      <w:pPr>
        <w:pStyle w:val="ListParagraph"/>
        <w:numPr>
          <w:ilvl w:val="0"/>
          <w:numId w:val="19"/>
        </w:numPr>
        <w:spacing w:line="480" w:lineRule="auto"/>
        <w:rPr>
          <w:rFonts w:asciiTheme="minorHAnsi" w:hAnsiTheme="minorHAnsi" w:cs="Courier New"/>
        </w:rPr>
      </w:pPr>
      <w:r w:rsidRPr="002D59F5">
        <w:rPr>
          <w:rFonts w:asciiTheme="minorHAnsi" w:hAnsiTheme="minorHAnsi" w:cs="Courier New"/>
        </w:rPr>
        <w:t xml:space="preserve">The </w:t>
      </w:r>
      <w:r w:rsidR="00C0270C">
        <w:rPr>
          <w:rFonts w:asciiTheme="minorHAnsi" w:hAnsiTheme="minorHAnsi" w:cs="Courier New"/>
        </w:rPr>
        <w:t>onset</w:t>
      </w:r>
      <w:r w:rsidRPr="002D59F5">
        <w:rPr>
          <w:rFonts w:asciiTheme="minorHAnsi" w:hAnsiTheme="minorHAnsi" w:cs="Courier New"/>
        </w:rPr>
        <w:t xml:space="preserve"> of the season </w:t>
      </w:r>
      <w:r w:rsidR="00D612FA">
        <w:rPr>
          <w:rFonts w:asciiTheme="minorHAnsi" w:hAnsiTheme="minorHAnsi" w:cs="Courier New"/>
        </w:rPr>
        <w:t>is</w:t>
      </w:r>
      <w:r w:rsidRPr="002D59F5">
        <w:rPr>
          <w:rFonts w:asciiTheme="minorHAnsi" w:hAnsiTheme="minorHAnsi" w:cs="Courier New"/>
        </w:rPr>
        <w:t xml:space="preserve"> defined as the MMWR surveillance week</w:t>
      </w:r>
      <w:r w:rsidR="003010E1" w:rsidRPr="002D59F5">
        <w:rPr>
          <w:rFonts w:asciiTheme="minorHAnsi" w:hAnsiTheme="minorHAnsi" w:cs="Courier New"/>
        </w:rPr>
        <w:t xml:space="preserve"> </w:t>
      </w:r>
      <w:r w:rsidRPr="002D59F5">
        <w:rPr>
          <w:rFonts w:asciiTheme="minorHAnsi" w:hAnsiTheme="minorHAnsi" w:cs="Courier New"/>
        </w:rPr>
        <w:t>(</w:t>
      </w:r>
      <w:hyperlink r:id="rId10" w:history="1">
        <w:r w:rsidRPr="002D59F5">
          <w:rPr>
            <w:rStyle w:val="Hyperlink"/>
            <w:rFonts w:asciiTheme="minorHAnsi" w:hAnsiTheme="minorHAnsi"/>
            <w:bCs/>
            <w:color w:val="auto"/>
          </w:rPr>
          <w:t>http://wwwn.cdc.gov/nndss/script/downloads.aspx</w:t>
        </w:r>
      </w:hyperlink>
      <w:r w:rsidRPr="002D59F5">
        <w:rPr>
          <w:rFonts w:asciiTheme="minorHAnsi" w:hAnsiTheme="minorHAnsi"/>
          <w:bCs/>
        </w:rPr>
        <w:t>)</w:t>
      </w:r>
      <w:r w:rsidRPr="002D59F5">
        <w:rPr>
          <w:rFonts w:asciiTheme="minorHAnsi" w:hAnsiTheme="minorHAnsi" w:cs="Courier New"/>
        </w:rPr>
        <w:t xml:space="preserve"> when the percentage of visits </w:t>
      </w:r>
      <w:r w:rsidR="00C0270C">
        <w:rPr>
          <w:rFonts w:asciiTheme="minorHAnsi" w:hAnsiTheme="minorHAnsi" w:cs="Courier New"/>
        </w:rPr>
        <w:t xml:space="preserve">for influenza-like illness (ILI) </w:t>
      </w:r>
      <w:r w:rsidRPr="002D59F5">
        <w:rPr>
          <w:rFonts w:asciiTheme="minorHAnsi" w:hAnsiTheme="minorHAnsi" w:cs="Courier New"/>
        </w:rPr>
        <w:t xml:space="preserve">reported through ILINet </w:t>
      </w:r>
      <w:r w:rsidR="00AE441A">
        <w:rPr>
          <w:rFonts w:asciiTheme="minorHAnsi" w:hAnsiTheme="minorHAnsi" w:cs="Courier New"/>
        </w:rPr>
        <w:t xml:space="preserve">reaches or exceeds </w:t>
      </w:r>
      <w:r w:rsidRPr="002D59F5">
        <w:rPr>
          <w:rFonts w:asciiTheme="minorHAnsi" w:hAnsiTheme="minorHAnsi" w:cs="Courier New"/>
        </w:rPr>
        <w:t>the baseline value for three consecutive weeks</w:t>
      </w:r>
      <w:r w:rsidR="004E4B8A" w:rsidRPr="002D59F5">
        <w:rPr>
          <w:rFonts w:asciiTheme="minorHAnsi" w:hAnsiTheme="minorHAnsi" w:cs="Courier New"/>
        </w:rPr>
        <w:t xml:space="preserve"> (</w:t>
      </w:r>
      <w:r w:rsidR="00AE4C6A" w:rsidRPr="002D59F5">
        <w:rPr>
          <w:rFonts w:asciiTheme="minorHAnsi" w:hAnsiTheme="minorHAnsi" w:cs="Courier New"/>
        </w:rPr>
        <w:t xml:space="preserve">updated </w:t>
      </w:r>
      <w:r w:rsidR="00C0270C">
        <w:rPr>
          <w:rFonts w:asciiTheme="minorHAnsi" w:hAnsiTheme="minorHAnsi" w:cs="Courier New"/>
        </w:rPr>
        <w:t>2016-2017</w:t>
      </w:r>
      <w:r w:rsidR="00AE4C6A" w:rsidRPr="002D59F5">
        <w:rPr>
          <w:rFonts w:asciiTheme="minorHAnsi" w:hAnsiTheme="minorHAnsi" w:cs="Courier New"/>
        </w:rPr>
        <w:t xml:space="preserve"> </w:t>
      </w:r>
      <w:r w:rsidR="004E4B8A" w:rsidRPr="002D59F5">
        <w:rPr>
          <w:rFonts w:asciiTheme="minorHAnsi" w:hAnsiTheme="minorHAnsi" w:cs="Courier New"/>
        </w:rPr>
        <w:t xml:space="preserve">ILINet baseline values </w:t>
      </w:r>
      <w:r w:rsidR="000E6252" w:rsidRPr="002D59F5">
        <w:rPr>
          <w:rFonts w:asciiTheme="minorHAnsi" w:hAnsiTheme="minorHAnsi" w:cs="Courier New"/>
        </w:rPr>
        <w:t xml:space="preserve">for the US and each HHS region will be </w:t>
      </w:r>
      <w:r w:rsidR="004E4B8A" w:rsidRPr="002D59F5">
        <w:rPr>
          <w:rFonts w:asciiTheme="minorHAnsi" w:hAnsiTheme="minorHAnsi" w:cs="Courier New"/>
        </w:rPr>
        <w:t xml:space="preserve">available </w:t>
      </w:r>
      <w:r w:rsidR="000E6252" w:rsidRPr="002D59F5">
        <w:rPr>
          <w:rFonts w:asciiTheme="minorHAnsi" w:hAnsiTheme="minorHAnsi" w:cs="Courier New"/>
        </w:rPr>
        <w:t xml:space="preserve">at </w:t>
      </w:r>
      <w:hyperlink r:id="rId11" w:history="1">
        <w:r w:rsidR="000E6252" w:rsidRPr="002D59F5">
          <w:rPr>
            <w:rStyle w:val="Hyperlink"/>
            <w:rFonts w:asciiTheme="minorHAnsi" w:hAnsiTheme="minorHAnsi" w:cs="Courier New"/>
            <w:color w:val="auto"/>
          </w:rPr>
          <w:t>http://www.cdc.gov/flu/weekly/overview.htm</w:t>
        </w:r>
      </w:hyperlink>
      <w:r w:rsidR="000E6252" w:rsidRPr="002D59F5">
        <w:rPr>
          <w:rFonts w:asciiTheme="minorHAnsi" w:hAnsiTheme="minorHAnsi" w:cs="Courier New"/>
        </w:rPr>
        <w:t xml:space="preserve"> the </w:t>
      </w:r>
      <w:r w:rsidR="000E6252" w:rsidRPr="002D59F5">
        <w:rPr>
          <w:rFonts w:asciiTheme="minorHAnsi" w:hAnsiTheme="minorHAnsi" w:cs="Courier New"/>
        </w:rPr>
        <w:lastRenderedPageBreak/>
        <w:t xml:space="preserve">week of October </w:t>
      </w:r>
      <w:r w:rsidR="00287BE6">
        <w:rPr>
          <w:rFonts w:asciiTheme="minorHAnsi" w:hAnsiTheme="minorHAnsi" w:cs="Courier New"/>
        </w:rPr>
        <w:t>10</w:t>
      </w:r>
      <w:r w:rsidR="000E6252" w:rsidRPr="002D59F5">
        <w:rPr>
          <w:rFonts w:asciiTheme="minorHAnsi" w:hAnsiTheme="minorHAnsi" w:cs="Courier New"/>
        </w:rPr>
        <w:t>, 201</w:t>
      </w:r>
      <w:r w:rsidR="00C0270C">
        <w:rPr>
          <w:rFonts w:asciiTheme="minorHAnsi" w:hAnsiTheme="minorHAnsi" w:cs="Courier New"/>
        </w:rPr>
        <w:t>6</w:t>
      </w:r>
      <w:r w:rsidR="004E4B8A" w:rsidRPr="002D59F5">
        <w:rPr>
          <w:rFonts w:asciiTheme="minorHAnsi" w:hAnsiTheme="minorHAnsi" w:cs="Courier New"/>
        </w:rPr>
        <w:t>)</w:t>
      </w:r>
      <w:r w:rsidRPr="002D59F5">
        <w:rPr>
          <w:rFonts w:asciiTheme="minorHAnsi" w:hAnsiTheme="minorHAnsi" w:cs="Courier New"/>
        </w:rPr>
        <w:t xml:space="preserve">. </w:t>
      </w:r>
      <w:r w:rsidR="00367C61" w:rsidRPr="002D59F5">
        <w:rPr>
          <w:rFonts w:asciiTheme="minorHAnsi" w:hAnsiTheme="minorHAnsi" w:cs="Courier New"/>
        </w:rPr>
        <w:t>Forecasted</w:t>
      </w:r>
      <w:r w:rsidRPr="002D59F5">
        <w:rPr>
          <w:rFonts w:asciiTheme="minorHAnsi" w:hAnsiTheme="minorHAnsi" w:cs="Courier New"/>
        </w:rPr>
        <w:t xml:space="preserve"> </w:t>
      </w:r>
      <w:r w:rsidR="00367C61" w:rsidRPr="002D59F5">
        <w:rPr>
          <w:rFonts w:asciiTheme="minorHAnsi" w:hAnsiTheme="minorHAnsi" w:cs="Courier New"/>
        </w:rPr>
        <w:t>“</w:t>
      </w:r>
      <w:r w:rsidR="00C0270C">
        <w:rPr>
          <w:rFonts w:asciiTheme="minorHAnsi" w:hAnsiTheme="minorHAnsi" w:cs="Courier New"/>
        </w:rPr>
        <w:t>onset</w:t>
      </w:r>
      <w:r w:rsidR="00367C61" w:rsidRPr="002D59F5">
        <w:rPr>
          <w:rFonts w:asciiTheme="minorHAnsi" w:hAnsiTheme="minorHAnsi" w:cs="Courier New"/>
        </w:rPr>
        <w:t xml:space="preserve">” week </w:t>
      </w:r>
      <w:r w:rsidRPr="002D59F5">
        <w:rPr>
          <w:rFonts w:asciiTheme="minorHAnsi" w:hAnsiTheme="minorHAnsi" w:cs="Courier New"/>
        </w:rPr>
        <w:t>values should be for the first week of th</w:t>
      </w:r>
      <w:r w:rsidR="00404B06" w:rsidRPr="002D59F5">
        <w:rPr>
          <w:rFonts w:asciiTheme="minorHAnsi" w:hAnsiTheme="minorHAnsi" w:cs="Courier New"/>
        </w:rPr>
        <w:t>at</w:t>
      </w:r>
      <w:r w:rsidRPr="002D59F5">
        <w:rPr>
          <w:rFonts w:asciiTheme="minorHAnsi" w:hAnsiTheme="minorHAnsi" w:cs="Courier New"/>
        </w:rPr>
        <w:t xml:space="preserve"> three week period. </w:t>
      </w:r>
    </w:p>
    <w:p w14:paraId="7211BA59" w14:textId="02BE3F9D" w:rsidR="001F4B99" w:rsidRPr="002D59F5" w:rsidRDefault="00184593" w:rsidP="002D59F5">
      <w:pPr>
        <w:pStyle w:val="ListParagraph"/>
        <w:numPr>
          <w:ilvl w:val="0"/>
          <w:numId w:val="19"/>
        </w:numPr>
        <w:spacing w:line="480" w:lineRule="auto"/>
        <w:rPr>
          <w:rFonts w:asciiTheme="minorHAnsi" w:hAnsiTheme="minorHAnsi" w:cs="Courier New"/>
        </w:rPr>
      </w:pPr>
      <w:r w:rsidRPr="002D59F5">
        <w:rPr>
          <w:rFonts w:asciiTheme="minorHAnsi" w:hAnsiTheme="minorHAnsi" w:cs="Courier New"/>
        </w:rPr>
        <w:t xml:space="preserve">The peak week will be defined as the MMWR surveillance week that the </w:t>
      </w:r>
      <w:r w:rsidR="00A36AD8">
        <w:rPr>
          <w:rFonts w:asciiTheme="minorHAnsi" w:hAnsiTheme="minorHAnsi" w:cs="Courier New"/>
        </w:rPr>
        <w:t xml:space="preserve">weighted </w:t>
      </w:r>
      <w:r w:rsidRPr="002D59F5">
        <w:rPr>
          <w:rFonts w:asciiTheme="minorHAnsi" w:hAnsiTheme="minorHAnsi" w:cs="Courier New"/>
        </w:rPr>
        <w:t xml:space="preserve">ILINet percentage is the highest for the </w:t>
      </w:r>
      <w:r w:rsidR="001E7B5D">
        <w:rPr>
          <w:rFonts w:asciiTheme="minorHAnsi" w:hAnsiTheme="minorHAnsi" w:cs="Courier New"/>
        </w:rPr>
        <w:t>2016-2017</w:t>
      </w:r>
      <w:r w:rsidRPr="002D59F5">
        <w:rPr>
          <w:rFonts w:asciiTheme="minorHAnsi" w:hAnsiTheme="minorHAnsi" w:cs="Courier New"/>
        </w:rPr>
        <w:t xml:space="preserve"> influenza season.</w:t>
      </w:r>
      <w:r w:rsidR="000E6252" w:rsidRPr="002D59F5">
        <w:rPr>
          <w:rFonts w:asciiTheme="minorHAnsi" w:hAnsiTheme="minorHAnsi" w:cs="Courier New"/>
        </w:rPr>
        <w:t xml:space="preserve"> </w:t>
      </w:r>
    </w:p>
    <w:p w14:paraId="2D26E2D7" w14:textId="6E697A89" w:rsidR="00EE6B30" w:rsidRDefault="00184593" w:rsidP="00F6105A">
      <w:pPr>
        <w:pStyle w:val="ListParagraph"/>
        <w:keepNext/>
        <w:numPr>
          <w:ilvl w:val="0"/>
          <w:numId w:val="19"/>
        </w:numPr>
        <w:spacing w:line="480" w:lineRule="auto"/>
        <w:rPr>
          <w:rFonts w:asciiTheme="minorHAnsi" w:hAnsiTheme="minorHAnsi" w:cs="Courier New"/>
        </w:rPr>
      </w:pPr>
      <w:r w:rsidRPr="002D59F5">
        <w:rPr>
          <w:rFonts w:asciiTheme="minorHAnsi" w:hAnsiTheme="minorHAnsi" w:cs="Courier New"/>
        </w:rPr>
        <w:t xml:space="preserve">The intensity will be defined as the highest numeric value that the </w:t>
      </w:r>
      <w:r w:rsidR="00A36AD8">
        <w:rPr>
          <w:rFonts w:asciiTheme="minorHAnsi" w:hAnsiTheme="minorHAnsi" w:cs="Courier New"/>
        </w:rPr>
        <w:t xml:space="preserve">weighted </w:t>
      </w:r>
      <w:r w:rsidRPr="002D59F5">
        <w:rPr>
          <w:rFonts w:asciiTheme="minorHAnsi" w:hAnsiTheme="minorHAnsi" w:cs="Courier New"/>
        </w:rPr>
        <w:t xml:space="preserve">ILINet percentage reaches during the </w:t>
      </w:r>
      <w:r w:rsidR="001E7B5D">
        <w:rPr>
          <w:rFonts w:asciiTheme="minorHAnsi" w:hAnsiTheme="minorHAnsi" w:cs="Courier New"/>
        </w:rPr>
        <w:t>2016-2017</w:t>
      </w:r>
      <w:r w:rsidRPr="002D59F5">
        <w:rPr>
          <w:rFonts w:asciiTheme="minorHAnsi" w:hAnsiTheme="minorHAnsi" w:cs="Courier New"/>
        </w:rPr>
        <w:t xml:space="preserve"> influenza season.</w:t>
      </w:r>
    </w:p>
    <w:p w14:paraId="5F8EC477" w14:textId="769100D2" w:rsidR="00F6105A" w:rsidRPr="00F6105A" w:rsidRDefault="00F6105A" w:rsidP="00F6105A">
      <w:pPr>
        <w:pStyle w:val="ListParagraph"/>
        <w:keepNext/>
        <w:numPr>
          <w:ilvl w:val="0"/>
          <w:numId w:val="19"/>
        </w:numPr>
        <w:spacing w:line="480" w:lineRule="auto"/>
        <w:rPr>
          <w:rFonts w:asciiTheme="minorHAnsi" w:hAnsiTheme="minorHAnsi" w:cs="Courier New"/>
        </w:rPr>
      </w:pPr>
      <w:r>
        <w:rPr>
          <w:rFonts w:asciiTheme="minorHAnsi" w:hAnsiTheme="minorHAnsi" w:cs="Courier New"/>
        </w:rPr>
        <w:t>One- to four-week ahead forecasts will be defined as the weighted ILINet percentage for the target week.</w:t>
      </w:r>
    </w:p>
    <w:p w14:paraId="47D92B58" w14:textId="19340362" w:rsidR="00785455" w:rsidRPr="00EE6B30" w:rsidRDefault="00785455" w:rsidP="006E5CA9">
      <w:pPr>
        <w:keepNext/>
        <w:spacing w:line="480" w:lineRule="auto"/>
        <w:ind w:firstLine="360"/>
        <w:rPr>
          <w:rFonts w:asciiTheme="minorHAnsi" w:hAnsiTheme="minorHAnsi" w:cs="Courier New"/>
        </w:rPr>
      </w:pPr>
      <w:r w:rsidRPr="00EE6B30">
        <w:rPr>
          <w:rFonts w:asciiTheme="minorHAnsi" w:hAnsiTheme="minorHAnsi" w:cs="Courier New"/>
        </w:rPr>
        <w:t xml:space="preserve">ILINet values will be rounded to </w:t>
      </w:r>
      <w:r w:rsidR="00F963BF" w:rsidRPr="00EE6B30">
        <w:rPr>
          <w:rFonts w:asciiTheme="minorHAnsi" w:hAnsiTheme="minorHAnsi" w:cs="Courier New"/>
        </w:rPr>
        <w:t>one</w:t>
      </w:r>
      <w:r w:rsidRPr="00EE6B30">
        <w:rPr>
          <w:rFonts w:asciiTheme="minorHAnsi" w:hAnsiTheme="minorHAnsi" w:cs="Courier New"/>
        </w:rPr>
        <w:t xml:space="preserve"> decimal point</w:t>
      </w:r>
      <w:r w:rsidR="00A8119D">
        <w:rPr>
          <w:rFonts w:asciiTheme="minorHAnsi" w:hAnsiTheme="minorHAnsi" w:cs="Courier New"/>
        </w:rPr>
        <w:t xml:space="preserve"> for determining </w:t>
      </w:r>
      <w:r w:rsidR="00AE441A">
        <w:rPr>
          <w:rFonts w:asciiTheme="minorHAnsi" w:hAnsiTheme="minorHAnsi" w:cs="Courier New"/>
        </w:rPr>
        <w:t xml:space="preserve">the </w:t>
      </w:r>
      <w:r w:rsidR="00F6105A">
        <w:rPr>
          <w:rFonts w:asciiTheme="minorHAnsi" w:hAnsiTheme="minorHAnsi" w:cs="Courier New"/>
        </w:rPr>
        <w:t>onset</w:t>
      </w:r>
      <w:r w:rsidR="00AE441A">
        <w:rPr>
          <w:rFonts w:asciiTheme="minorHAnsi" w:hAnsiTheme="minorHAnsi" w:cs="Courier New"/>
        </w:rPr>
        <w:t xml:space="preserve"> week, the peak week, peak ILINet percentage</w:t>
      </w:r>
      <w:r w:rsidR="00F6105A">
        <w:rPr>
          <w:rFonts w:asciiTheme="minorHAnsi" w:hAnsiTheme="minorHAnsi" w:cs="Courier New"/>
        </w:rPr>
        <w:t>, and weekly forecast targets</w:t>
      </w:r>
      <w:r w:rsidR="00AE441A">
        <w:rPr>
          <w:rFonts w:asciiTheme="minorHAnsi" w:hAnsiTheme="minorHAnsi" w:cs="Courier New"/>
        </w:rPr>
        <w:t>. In the case of multiple peak weeks (i.e. the</w:t>
      </w:r>
      <w:r w:rsidR="003F143F">
        <w:rPr>
          <w:rFonts w:asciiTheme="minorHAnsi" w:hAnsiTheme="minorHAnsi" w:cs="Courier New"/>
        </w:rPr>
        <w:t xml:space="preserve">re is an identical peak </w:t>
      </w:r>
      <w:r w:rsidR="00AE441A">
        <w:rPr>
          <w:rFonts w:asciiTheme="minorHAnsi" w:hAnsiTheme="minorHAnsi" w:cs="Courier New"/>
        </w:rPr>
        <w:t xml:space="preserve">ILINet value in </w:t>
      </w:r>
      <w:r w:rsidR="003F143F">
        <w:rPr>
          <w:rFonts w:asciiTheme="minorHAnsi" w:hAnsiTheme="minorHAnsi" w:cs="Courier New"/>
        </w:rPr>
        <w:t>two or more weeks within a</w:t>
      </w:r>
      <w:r w:rsidR="00AE441A">
        <w:rPr>
          <w:rFonts w:asciiTheme="minorHAnsi" w:hAnsiTheme="minorHAnsi" w:cs="Courier New"/>
        </w:rPr>
        <w:t xml:space="preserve"> geographic region</w:t>
      </w:r>
      <w:r w:rsidR="003F143F">
        <w:rPr>
          <w:rFonts w:asciiTheme="minorHAnsi" w:hAnsiTheme="minorHAnsi" w:cs="Courier New"/>
        </w:rPr>
        <w:t xml:space="preserve">), both weeks will be considered the peak week. </w:t>
      </w:r>
      <w:r w:rsidR="00AE441A">
        <w:rPr>
          <w:rFonts w:asciiTheme="minorHAnsi" w:hAnsiTheme="minorHAnsi" w:cs="Courier New"/>
        </w:rPr>
        <w:t xml:space="preserve"> </w:t>
      </w:r>
      <w:r w:rsidR="00A8119D">
        <w:rPr>
          <w:rFonts w:asciiTheme="minorHAnsi" w:hAnsiTheme="minorHAnsi" w:cs="Courier New"/>
        </w:rPr>
        <w:t xml:space="preserve"> </w:t>
      </w:r>
    </w:p>
    <w:p w14:paraId="7160B59E" w14:textId="77777777" w:rsidR="00C217A0" w:rsidRPr="002D59F5" w:rsidRDefault="00191753" w:rsidP="002D59F5">
      <w:pPr>
        <w:keepNext/>
        <w:spacing w:line="480" w:lineRule="auto"/>
        <w:rPr>
          <w:rFonts w:asciiTheme="minorHAnsi" w:hAnsiTheme="minorHAnsi" w:cs="Courier New"/>
          <w:b/>
        </w:rPr>
      </w:pPr>
      <w:r>
        <w:rPr>
          <w:rFonts w:asciiTheme="minorHAnsi" w:hAnsiTheme="minorHAnsi" w:cs="Courier New"/>
          <w:b/>
        </w:rPr>
        <w:t>Forecast</w:t>
      </w:r>
      <w:r w:rsidRPr="002D59F5">
        <w:rPr>
          <w:rFonts w:asciiTheme="minorHAnsi" w:hAnsiTheme="minorHAnsi" w:cs="Courier New"/>
          <w:b/>
        </w:rPr>
        <w:t xml:space="preserve"> </w:t>
      </w:r>
      <w:r w:rsidR="00292720" w:rsidRPr="002D59F5">
        <w:rPr>
          <w:rFonts w:asciiTheme="minorHAnsi" w:hAnsiTheme="minorHAnsi" w:cs="Courier New"/>
          <w:b/>
        </w:rPr>
        <w:t>S</w:t>
      </w:r>
      <w:r w:rsidR="00C217A0" w:rsidRPr="002D59F5">
        <w:rPr>
          <w:rFonts w:asciiTheme="minorHAnsi" w:hAnsiTheme="minorHAnsi" w:cs="Courier New"/>
          <w:b/>
        </w:rPr>
        <w:t>ubmission</w:t>
      </w:r>
      <w:r>
        <w:rPr>
          <w:rFonts w:asciiTheme="minorHAnsi" w:hAnsiTheme="minorHAnsi" w:cs="Courier New"/>
          <w:b/>
        </w:rPr>
        <w:t>:</w:t>
      </w:r>
    </w:p>
    <w:p w14:paraId="5F661CB0" w14:textId="69A8DD0D" w:rsidR="009B0D1A" w:rsidRDefault="00C217A0" w:rsidP="006E5CA9">
      <w:pPr>
        <w:keepNext/>
        <w:spacing w:line="480" w:lineRule="auto"/>
        <w:ind w:firstLine="720"/>
        <w:rPr>
          <w:rFonts w:asciiTheme="minorHAnsi" w:hAnsiTheme="minorHAnsi" w:cs="Courier New"/>
        </w:rPr>
      </w:pPr>
      <w:r w:rsidRPr="002D59F5">
        <w:rPr>
          <w:rFonts w:asciiTheme="minorHAnsi" w:hAnsiTheme="minorHAnsi" w:cs="Courier New"/>
        </w:rPr>
        <w:t xml:space="preserve">Forecasts should be submitted </w:t>
      </w:r>
      <w:r w:rsidR="00681E00" w:rsidRPr="002D59F5">
        <w:rPr>
          <w:rFonts w:asciiTheme="minorHAnsi" w:hAnsiTheme="minorHAnsi" w:cs="Courier New"/>
        </w:rPr>
        <w:t xml:space="preserve">to </w:t>
      </w:r>
      <w:hyperlink r:id="rId12" w:history="1">
        <w:r w:rsidR="00681E00" w:rsidRPr="002D59F5">
          <w:rPr>
            <w:rStyle w:val="Hyperlink"/>
            <w:rFonts w:asciiTheme="minorHAnsi" w:hAnsiTheme="minorHAnsi" w:cs="Courier New"/>
            <w:color w:val="auto"/>
          </w:rPr>
          <w:t>flucontest@cdc.gov</w:t>
        </w:r>
      </w:hyperlink>
      <w:r w:rsidR="00681E00" w:rsidRPr="002D59F5">
        <w:rPr>
          <w:rFonts w:asciiTheme="minorHAnsi" w:hAnsiTheme="minorHAnsi" w:cs="Courier New"/>
        </w:rPr>
        <w:t xml:space="preserve"> </w:t>
      </w:r>
      <w:r w:rsidR="00EE6B30">
        <w:rPr>
          <w:rFonts w:asciiTheme="minorHAnsi" w:hAnsiTheme="minorHAnsi" w:cs="Courier New"/>
        </w:rPr>
        <w:t>using the provided .csv spreadsheet</w:t>
      </w:r>
      <w:r w:rsidRPr="002D59F5">
        <w:rPr>
          <w:rFonts w:asciiTheme="minorHAnsi" w:hAnsiTheme="minorHAnsi" w:cs="Courier New"/>
        </w:rPr>
        <w:t xml:space="preserve"> (named “Weekly_Submisson_Spreadsheet”</w:t>
      </w:r>
      <w:r w:rsidR="006D273C" w:rsidRPr="002D59F5">
        <w:rPr>
          <w:rFonts w:asciiTheme="minorHAnsi" w:hAnsiTheme="minorHAnsi" w:cs="Courier New"/>
        </w:rPr>
        <w:t>)</w:t>
      </w:r>
      <w:r w:rsidR="00F963BF">
        <w:rPr>
          <w:rFonts w:asciiTheme="minorHAnsi" w:hAnsiTheme="minorHAnsi" w:cs="Courier New"/>
        </w:rPr>
        <w:t>.</w:t>
      </w:r>
      <w:r w:rsidR="000E30D3">
        <w:rPr>
          <w:rFonts w:asciiTheme="minorHAnsi" w:hAnsiTheme="minorHAnsi" w:cs="Courier New"/>
        </w:rPr>
        <w:t xml:space="preserve"> </w:t>
      </w:r>
      <w:r w:rsidR="00B45614" w:rsidRPr="00976318">
        <w:rPr>
          <w:rFonts w:asciiTheme="minorHAnsi" w:hAnsiTheme="minorHAnsi" w:cs="Courier New"/>
          <w:b/>
        </w:rPr>
        <w:t>The structure of the spreadsheet</w:t>
      </w:r>
      <w:r w:rsidR="00B45614">
        <w:rPr>
          <w:rFonts w:asciiTheme="minorHAnsi" w:hAnsiTheme="minorHAnsi" w:cs="Courier New"/>
          <w:b/>
        </w:rPr>
        <w:t xml:space="preserve"> (e.g. the column </w:t>
      </w:r>
      <w:r w:rsidR="009B0D1A">
        <w:rPr>
          <w:rFonts w:asciiTheme="minorHAnsi" w:hAnsiTheme="minorHAnsi" w:cs="Courier New"/>
          <w:b/>
        </w:rPr>
        <w:t xml:space="preserve">or row </w:t>
      </w:r>
      <w:r w:rsidR="00B45614">
        <w:rPr>
          <w:rFonts w:asciiTheme="minorHAnsi" w:hAnsiTheme="minorHAnsi" w:cs="Courier New"/>
          <w:b/>
        </w:rPr>
        <w:t>locations)</w:t>
      </w:r>
      <w:r w:rsidR="00B45614" w:rsidRPr="00976318">
        <w:rPr>
          <w:rFonts w:asciiTheme="minorHAnsi" w:hAnsiTheme="minorHAnsi" w:cs="Courier New"/>
          <w:b/>
        </w:rPr>
        <w:t xml:space="preserve"> should not be modified in any way.</w:t>
      </w:r>
      <w:r w:rsidR="00B45614">
        <w:rPr>
          <w:rFonts w:asciiTheme="minorHAnsi" w:hAnsiTheme="minorHAnsi" w:cs="Courier New"/>
        </w:rPr>
        <w:t xml:space="preserve"> </w:t>
      </w:r>
      <w:r w:rsidR="009B0D1A">
        <w:rPr>
          <w:rFonts w:asciiTheme="minorHAnsi" w:hAnsiTheme="minorHAnsi" w:cs="Courier New"/>
        </w:rPr>
        <w:t>For onset, the “none”</w:t>
      </w:r>
      <w:r w:rsidR="009B0D1A" w:rsidRPr="002D59F5">
        <w:rPr>
          <w:rFonts w:asciiTheme="minorHAnsi" w:hAnsiTheme="minorHAnsi" w:cs="Courier New"/>
        </w:rPr>
        <w:t xml:space="preserve"> field in the spreadsheet is to indicate if no influenza season is forecasted (e.g. the ILINet value </w:t>
      </w:r>
      <w:r w:rsidR="009B0D1A">
        <w:rPr>
          <w:rFonts w:asciiTheme="minorHAnsi" w:hAnsiTheme="minorHAnsi" w:cs="Courier New"/>
        </w:rPr>
        <w:t>never reaches or exceeds</w:t>
      </w:r>
      <w:r w:rsidR="009B0D1A" w:rsidRPr="002D59F5">
        <w:rPr>
          <w:rFonts w:asciiTheme="minorHAnsi" w:hAnsiTheme="minorHAnsi" w:cs="Courier New"/>
        </w:rPr>
        <w:t xml:space="preserve"> </w:t>
      </w:r>
      <w:r w:rsidR="009B0D1A">
        <w:rPr>
          <w:rFonts w:asciiTheme="minorHAnsi" w:hAnsiTheme="minorHAnsi" w:cs="Courier New"/>
        </w:rPr>
        <w:t xml:space="preserve">the </w:t>
      </w:r>
      <w:r w:rsidR="009B0D1A" w:rsidRPr="002D59F5">
        <w:rPr>
          <w:rFonts w:asciiTheme="minorHAnsi" w:hAnsiTheme="minorHAnsi" w:cs="Courier New"/>
        </w:rPr>
        <w:t>baseline for at least three consecutive weeks</w:t>
      </w:r>
      <w:r w:rsidR="009B0D1A">
        <w:rPr>
          <w:rFonts w:asciiTheme="minorHAnsi" w:hAnsiTheme="minorHAnsi" w:cs="Courier New"/>
        </w:rPr>
        <w:t xml:space="preserve"> during the season</w:t>
      </w:r>
      <w:r w:rsidR="009B0D1A" w:rsidRPr="002D59F5">
        <w:rPr>
          <w:rFonts w:asciiTheme="minorHAnsi" w:hAnsiTheme="minorHAnsi" w:cs="Courier New"/>
        </w:rPr>
        <w:t>). This value should be used to indicate no season for the season onset.</w:t>
      </w:r>
      <w:r w:rsidR="009B0D1A">
        <w:rPr>
          <w:rFonts w:asciiTheme="minorHAnsi" w:hAnsiTheme="minorHAnsi" w:cs="Courier New"/>
        </w:rPr>
        <w:t xml:space="preserve"> </w:t>
      </w:r>
      <w:r w:rsidR="009B0D1A" w:rsidRPr="002D59F5">
        <w:rPr>
          <w:rFonts w:asciiTheme="minorHAnsi" w:hAnsiTheme="minorHAnsi" w:cs="Courier New"/>
        </w:rPr>
        <w:t xml:space="preserve">Forecasts </w:t>
      </w:r>
      <w:r w:rsidR="009B0D1A">
        <w:rPr>
          <w:rFonts w:asciiTheme="minorHAnsi" w:hAnsiTheme="minorHAnsi" w:cs="Courier New"/>
        </w:rPr>
        <w:t xml:space="preserve">for peak percent and for 4-weeks-ahead </w:t>
      </w:r>
      <w:r w:rsidR="009B0D1A" w:rsidRPr="002D59F5">
        <w:rPr>
          <w:rFonts w:asciiTheme="minorHAnsi" w:hAnsiTheme="minorHAnsi" w:cs="Courier New"/>
        </w:rPr>
        <w:t xml:space="preserve">should be </w:t>
      </w:r>
      <w:r w:rsidR="006E3DE2">
        <w:rPr>
          <w:rFonts w:asciiTheme="minorHAnsi" w:hAnsiTheme="minorHAnsi" w:cs="Courier New"/>
        </w:rPr>
        <w:t>given</w:t>
      </w:r>
      <w:r w:rsidR="009B0D1A" w:rsidRPr="002D59F5">
        <w:rPr>
          <w:rFonts w:asciiTheme="minorHAnsi" w:hAnsiTheme="minorHAnsi" w:cs="Courier New"/>
        </w:rPr>
        <w:t xml:space="preserve"> in </w:t>
      </w:r>
      <w:r w:rsidR="006E3DE2">
        <w:rPr>
          <w:rFonts w:asciiTheme="minorHAnsi" w:hAnsiTheme="minorHAnsi" w:cs="Courier New"/>
        </w:rPr>
        <w:t xml:space="preserve">the provided </w:t>
      </w:r>
      <w:r w:rsidR="009B0D1A">
        <w:rPr>
          <w:rFonts w:asciiTheme="minorHAnsi" w:hAnsiTheme="minorHAnsi" w:cs="Courier New"/>
        </w:rPr>
        <w:t>0.</w:t>
      </w:r>
      <w:del w:id="0" w:author="McGowan, Craig (CDC)" w:date="2016-09-19T09:56:00Z">
        <w:r w:rsidR="009B0D1A" w:rsidDel="006B4FD7">
          <w:rPr>
            <w:rFonts w:asciiTheme="minorHAnsi" w:hAnsiTheme="minorHAnsi" w:cs="Courier New"/>
          </w:rPr>
          <w:delText>2</w:delText>
        </w:r>
        <w:r w:rsidR="009B0D1A" w:rsidRPr="002D59F5" w:rsidDel="006B4FD7">
          <w:rPr>
            <w:rFonts w:asciiTheme="minorHAnsi" w:hAnsiTheme="minorHAnsi" w:cs="Courier New"/>
          </w:rPr>
          <w:delText xml:space="preserve"> </w:delText>
        </w:r>
      </w:del>
      <w:ins w:id="1" w:author="McGowan, Craig (CDC)" w:date="2016-09-19T09:56:00Z">
        <w:r w:rsidR="006B4FD7">
          <w:rPr>
            <w:rFonts w:asciiTheme="minorHAnsi" w:hAnsiTheme="minorHAnsi" w:cs="Courier New"/>
          </w:rPr>
          <w:t>1</w:t>
        </w:r>
        <w:r w:rsidR="006B4FD7" w:rsidRPr="002D59F5">
          <w:rPr>
            <w:rFonts w:asciiTheme="minorHAnsi" w:hAnsiTheme="minorHAnsi" w:cs="Courier New"/>
          </w:rPr>
          <w:t xml:space="preserve"> </w:t>
        </w:r>
      </w:ins>
      <w:r w:rsidR="009B0D1A" w:rsidRPr="002D59F5">
        <w:rPr>
          <w:rFonts w:asciiTheme="minorHAnsi" w:hAnsiTheme="minorHAnsi" w:cs="Courier New"/>
        </w:rPr>
        <w:t xml:space="preserve">percentage </w:t>
      </w:r>
      <w:del w:id="2" w:author="McGowan, Craig (CDC)" w:date="2016-09-19T09:56:00Z">
        <w:r w:rsidR="009B0D1A" w:rsidRPr="002D59F5" w:rsidDel="006B4FD7">
          <w:rPr>
            <w:rFonts w:asciiTheme="minorHAnsi" w:hAnsiTheme="minorHAnsi" w:cs="Courier New"/>
          </w:rPr>
          <w:delText xml:space="preserve">point semi-open </w:delText>
        </w:r>
      </w:del>
      <w:r w:rsidR="009B0D1A" w:rsidRPr="002D59F5">
        <w:rPr>
          <w:rFonts w:asciiTheme="minorHAnsi" w:hAnsiTheme="minorHAnsi" w:cs="Courier New"/>
        </w:rPr>
        <w:t xml:space="preserve">intervals (e.g. </w:t>
      </w:r>
      <w:ins w:id="3" w:author="McGowan, Craig (CDC)" w:date="2016-09-19T09:56:00Z">
        <w:r w:rsidR="006B4FD7">
          <w:rPr>
            <w:rFonts w:asciiTheme="minorHAnsi" w:hAnsiTheme="minorHAnsi" w:cs="Courier New"/>
          </w:rPr>
          <w:t xml:space="preserve">the bin for 3.1% represents </w:t>
        </w:r>
      </w:ins>
      <w:r w:rsidR="009B0D1A">
        <w:rPr>
          <w:rFonts w:asciiTheme="minorHAnsi" w:hAnsiTheme="minorHAnsi" w:cs="Courier New"/>
        </w:rPr>
        <w:t xml:space="preserve">probability </w:t>
      </w:r>
      <w:del w:id="4" w:author="McGowan, Craig (CDC)" w:date="2016-09-19T09:57:00Z">
        <w:r w:rsidR="009B0D1A" w:rsidDel="006B4FD7">
          <w:rPr>
            <w:rFonts w:asciiTheme="minorHAnsi" w:hAnsiTheme="minorHAnsi" w:cs="Courier New"/>
          </w:rPr>
          <w:delText>0.6</w:delText>
        </w:r>
        <w:r w:rsidR="009B0D1A" w:rsidRPr="002D59F5" w:rsidDel="006B4FD7">
          <w:rPr>
            <w:rFonts w:asciiTheme="minorHAnsi" w:hAnsiTheme="minorHAnsi" w:cs="Courier New"/>
          </w:rPr>
          <w:delText xml:space="preserve"> </w:delText>
        </w:r>
      </w:del>
      <w:r w:rsidR="009B0D1A" w:rsidRPr="002D59F5">
        <w:rPr>
          <w:rFonts w:asciiTheme="minorHAnsi" w:hAnsiTheme="minorHAnsi" w:cs="Courier New"/>
        </w:rPr>
        <w:t>that 3</w:t>
      </w:r>
      <w:r w:rsidR="009B0D1A">
        <w:rPr>
          <w:rFonts w:asciiTheme="minorHAnsi" w:hAnsiTheme="minorHAnsi" w:cs="Courier New"/>
        </w:rPr>
        <w:t>.0</w:t>
      </w:r>
      <w:ins w:id="5" w:author="McGowan, Craig (CDC)" w:date="2016-09-19T09:57:00Z">
        <w:r w:rsidR="006B4FD7">
          <w:rPr>
            <w:rFonts w:asciiTheme="minorHAnsi" w:hAnsiTheme="minorHAnsi" w:cs="Courier New"/>
          </w:rPr>
          <w:t>5</w:t>
        </w:r>
      </w:ins>
      <w:r w:rsidR="009B0D1A" w:rsidRPr="002D59F5">
        <w:rPr>
          <w:rFonts w:asciiTheme="minorHAnsi" w:hAnsiTheme="minorHAnsi" w:cs="Courier New"/>
        </w:rPr>
        <w:t>%&lt;= ILINet peak &lt;</w:t>
      </w:r>
      <w:r w:rsidR="009B0D1A">
        <w:rPr>
          <w:rFonts w:asciiTheme="minorHAnsi" w:hAnsiTheme="minorHAnsi" w:cs="Courier New"/>
        </w:rPr>
        <w:t>3.</w:t>
      </w:r>
      <w:del w:id="6" w:author="McGowan, Craig (CDC)" w:date="2016-09-19T09:57:00Z">
        <w:r w:rsidR="009B0D1A" w:rsidDel="006B4FD7">
          <w:rPr>
            <w:rFonts w:asciiTheme="minorHAnsi" w:hAnsiTheme="minorHAnsi" w:cs="Courier New"/>
          </w:rPr>
          <w:delText>2</w:delText>
        </w:r>
      </w:del>
      <w:ins w:id="7" w:author="McGowan, Craig (CDC)" w:date="2016-09-19T09:57:00Z">
        <w:r w:rsidR="006B4FD7">
          <w:rPr>
            <w:rFonts w:asciiTheme="minorHAnsi" w:hAnsiTheme="minorHAnsi" w:cs="Courier New"/>
          </w:rPr>
          <w:t>15</w:t>
        </w:r>
      </w:ins>
      <w:bookmarkStart w:id="8" w:name="_GoBack"/>
      <w:bookmarkEnd w:id="8"/>
      <w:r w:rsidR="009B0D1A" w:rsidRPr="002D59F5">
        <w:rPr>
          <w:rFonts w:asciiTheme="minorHAnsi" w:hAnsiTheme="minorHAnsi" w:cs="Courier New"/>
        </w:rPr>
        <w:t>%).</w:t>
      </w:r>
      <w:r w:rsidR="009B0D1A">
        <w:rPr>
          <w:rFonts w:asciiTheme="minorHAnsi" w:hAnsiTheme="minorHAnsi" w:cs="Courier New"/>
        </w:rPr>
        <w:t xml:space="preserve"> </w:t>
      </w:r>
      <w:del w:id="9" w:author="McGowan, Craig (CDC)" w:date="2016-09-19T09:57:00Z">
        <w:r w:rsidR="009B0D1A" w:rsidDel="006B4FD7">
          <w:rPr>
            <w:rFonts w:asciiTheme="minorHAnsi" w:hAnsiTheme="minorHAnsi" w:cs="Courier New"/>
          </w:rPr>
          <w:delText>For all bins, the start of the interval is inclusive, while the end point is not inclusive. For example, the bin for season onset with starting value of 44 and ending value of 45 is a prediction that onset occurs during week 44.</w:delText>
        </w:r>
      </w:del>
      <w:ins w:id="10" w:author="McGowan, Craig (CDC)" w:date="2016-09-19T09:57:00Z">
        <w:r w:rsidR="006B4FD7">
          <w:rPr>
            <w:rFonts w:asciiTheme="minorHAnsi" w:hAnsiTheme="minorHAnsi" w:cs="Courier New"/>
          </w:rPr>
          <w:t xml:space="preserve">The </w:t>
        </w:r>
      </w:ins>
      <w:ins w:id="11" w:author="McGowan, Craig (CDC)" w:date="2016-09-19T09:58:00Z">
        <w:r w:rsidR="006B4FD7">
          <w:rPr>
            <w:rFonts w:asciiTheme="minorHAnsi" w:hAnsiTheme="minorHAnsi" w:cs="Courier New"/>
          </w:rPr>
          <w:t xml:space="preserve">probability </w:t>
        </w:r>
        <w:r w:rsidR="006B4FD7">
          <w:rPr>
            <w:rFonts w:asciiTheme="minorHAnsi" w:hAnsiTheme="minorHAnsi" w:cs="Courier New"/>
          </w:rPr>
          <w:lastRenderedPageBreak/>
          <w:t xml:space="preserve">assigned to the </w:t>
        </w:r>
      </w:ins>
      <w:ins w:id="12" w:author="McGowan, Craig (CDC)" w:date="2016-09-19T09:57:00Z">
        <w:r w:rsidR="006B4FD7">
          <w:rPr>
            <w:rFonts w:asciiTheme="minorHAnsi" w:hAnsiTheme="minorHAnsi" w:cs="Courier New"/>
          </w:rPr>
          <w:t xml:space="preserve">final bin </w:t>
        </w:r>
      </w:ins>
      <w:ins w:id="13" w:author="McGowan, Craig (CDC)" w:date="2016-09-19T09:58:00Z">
        <w:r w:rsidR="006B4FD7">
          <w:rPr>
            <w:rFonts w:asciiTheme="minorHAnsi" w:hAnsiTheme="minorHAnsi" w:cs="Courier New"/>
          </w:rPr>
          <w:t>labeled</w:t>
        </w:r>
      </w:ins>
      <w:ins w:id="14" w:author="McGowan, Craig (CDC)" w:date="2016-09-19T09:57:00Z">
        <w:r w:rsidR="006B4FD7">
          <w:rPr>
            <w:rFonts w:asciiTheme="minorHAnsi" w:hAnsiTheme="minorHAnsi" w:cs="Courier New"/>
          </w:rPr>
          <w:t xml:space="preserve"> 13% </w:t>
        </w:r>
      </w:ins>
      <w:ins w:id="15" w:author="McGowan, Craig (CDC)" w:date="2016-09-19T09:58:00Z">
        <w:r w:rsidR="006B4FD7">
          <w:rPr>
            <w:rFonts w:asciiTheme="minorHAnsi" w:hAnsiTheme="minorHAnsi" w:cs="Courier New"/>
          </w:rPr>
          <w:t>include</w:t>
        </w:r>
      </w:ins>
      <w:ins w:id="16" w:author="Matthew Biggerstaff" w:date="2016-09-19T11:23:00Z">
        <w:r w:rsidR="009077BF">
          <w:rPr>
            <w:rFonts w:asciiTheme="minorHAnsi" w:hAnsiTheme="minorHAnsi" w:cs="Courier New"/>
          </w:rPr>
          <w:t>s</w:t>
        </w:r>
      </w:ins>
      <w:ins w:id="17" w:author="McGowan, Craig (CDC)" w:date="2016-09-19T09:58:00Z">
        <w:r w:rsidR="006B4FD7">
          <w:rPr>
            <w:rFonts w:asciiTheme="minorHAnsi" w:hAnsiTheme="minorHAnsi" w:cs="Courier New"/>
          </w:rPr>
          <w:t xml:space="preserve"> the probability of ILINet values greater than</w:t>
        </w:r>
      </w:ins>
      <w:ins w:id="18" w:author="Matthew Biggerstaff" w:date="2016-09-19T11:23:00Z">
        <w:r w:rsidR="009077BF">
          <w:rPr>
            <w:rFonts w:asciiTheme="minorHAnsi" w:hAnsiTheme="minorHAnsi" w:cs="Courier New"/>
          </w:rPr>
          <w:t xml:space="preserve"> or equal to</w:t>
        </w:r>
      </w:ins>
      <w:ins w:id="19" w:author="McGowan, Craig (CDC)" w:date="2016-09-19T09:58:00Z">
        <w:r w:rsidR="006B4FD7">
          <w:rPr>
            <w:rFonts w:asciiTheme="minorHAnsi" w:hAnsiTheme="minorHAnsi" w:cs="Courier New"/>
          </w:rPr>
          <w:t xml:space="preserve"> 13%.</w:t>
        </w:r>
      </w:ins>
    </w:p>
    <w:p w14:paraId="262468C2" w14:textId="4AD480F1" w:rsidR="00C217A0" w:rsidRDefault="00F963BF" w:rsidP="006E5CA9">
      <w:pPr>
        <w:keepNext/>
        <w:spacing w:line="480" w:lineRule="auto"/>
        <w:ind w:firstLine="720"/>
        <w:rPr>
          <w:rFonts w:asciiTheme="minorHAnsi" w:hAnsiTheme="minorHAnsi" w:cs="Courier New"/>
        </w:rPr>
      </w:pPr>
      <w:r>
        <w:rPr>
          <w:rFonts w:asciiTheme="minorHAnsi" w:hAnsiTheme="minorHAnsi" w:cs="Courier New"/>
        </w:rPr>
        <w:t xml:space="preserve">For submission, the filename should be modified to the following standard naming convention: </w:t>
      </w:r>
      <w:r w:rsidR="00C217A0" w:rsidRPr="002D59F5">
        <w:rPr>
          <w:rFonts w:asciiTheme="minorHAnsi" w:hAnsiTheme="minorHAnsi" w:cs="Courier New"/>
        </w:rPr>
        <w:t>a forecast submission using week 4</w:t>
      </w:r>
      <w:r w:rsidR="00204910">
        <w:rPr>
          <w:rFonts w:asciiTheme="minorHAnsi" w:hAnsiTheme="minorHAnsi" w:cs="Courier New"/>
        </w:rPr>
        <w:t>3</w:t>
      </w:r>
      <w:r w:rsidR="00C217A0" w:rsidRPr="002D59F5">
        <w:rPr>
          <w:rFonts w:asciiTheme="minorHAnsi" w:hAnsiTheme="minorHAnsi" w:cs="Courier New"/>
        </w:rPr>
        <w:t xml:space="preserve"> surveillance data submitted by John Doe University on </w:t>
      </w:r>
      <w:r w:rsidR="00204910">
        <w:rPr>
          <w:rFonts w:asciiTheme="minorHAnsi" w:hAnsiTheme="minorHAnsi" w:cs="Courier New"/>
        </w:rPr>
        <w:t>November 7</w:t>
      </w:r>
      <w:r w:rsidR="00C217A0" w:rsidRPr="002D59F5">
        <w:rPr>
          <w:rFonts w:asciiTheme="minorHAnsi" w:hAnsiTheme="minorHAnsi" w:cs="Courier New"/>
        </w:rPr>
        <w:t>, 201</w:t>
      </w:r>
      <w:r w:rsidR="00204910">
        <w:rPr>
          <w:rFonts w:asciiTheme="minorHAnsi" w:hAnsiTheme="minorHAnsi" w:cs="Courier New"/>
        </w:rPr>
        <w:t>6</w:t>
      </w:r>
      <w:r w:rsidR="00C217A0" w:rsidRPr="002D59F5">
        <w:rPr>
          <w:rFonts w:asciiTheme="minorHAnsi" w:hAnsiTheme="minorHAnsi" w:cs="Courier New"/>
        </w:rPr>
        <w:t>, should be named “EW4</w:t>
      </w:r>
      <w:r w:rsidR="00204910">
        <w:rPr>
          <w:rFonts w:asciiTheme="minorHAnsi" w:hAnsiTheme="minorHAnsi" w:cs="Courier New"/>
        </w:rPr>
        <w:t>3</w:t>
      </w:r>
      <w:r w:rsidR="00C217A0" w:rsidRPr="002D59F5">
        <w:rPr>
          <w:rFonts w:asciiTheme="minorHAnsi" w:hAnsiTheme="minorHAnsi" w:cs="Courier New"/>
        </w:rPr>
        <w:t>-JDU-</w:t>
      </w:r>
      <w:r w:rsidR="00204910">
        <w:rPr>
          <w:rFonts w:asciiTheme="minorHAnsi" w:hAnsiTheme="minorHAnsi" w:cs="Courier New"/>
        </w:rPr>
        <w:t>2016-11-07</w:t>
      </w:r>
      <w:r w:rsidR="00C217A0" w:rsidRPr="002D59F5">
        <w:rPr>
          <w:rFonts w:asciiTheme="minorHAnsi" w:hAnsiTheme="minorHAnsi" w:cs="Courier New"/>
        </w:rPr>
        <w:t>.xls” where EW</w:t>
      </w:r>
      <w:r w:rsidR="00F56120">
        <w:rPr>
          <w:rFonts w:asciiTheme="minorHAnsi" w:hAnsiTheme="minorHAnsi" w:cs="Courier New"/>
        </w:rPr>
        <w:t>43</w:t>
      </w:r>
      <w:r w:rsidR="00C217A0" w:rsidRPr="002D59F5">
        <w:rPr>
          <w:rFonts w:asciiTheme="minorHAnsi" w:hAnsiTheme="minorHAnsi" w:cs="Courier New"/>
        </w:rPr>
        <w:t xml:space="preserve"> </w:t>
      </w:r>
      <w:r>
        <w:rPr>
          <w:rFonts w:asciiTheme="minorHAnsi" w:hAnsiTheme="minorHAnsi" w:cs="Courier New"/>
        </w:rPr>
        <w:t>is</w:t>
      </w:r>
      <w:r w:rsidRPr="002D59F5">
        <w:rPr>
          <w:rFonts w:asciiTheme="minorHAnsi" w:hAnsiTheme="minorHAnsi" w:cs="Courier New"/>
        </w:rPr>
        <w:t xml:space="preserve"> </w:t>
      </w:r>
      <w:r w:rsidR="00C217A0" w:rsidRPr="002D59F5">
        <w:rPr>
          <w:rFonts w:asciiTheme="minorHAnsi" w:hAnsiTheme="minorHAnsi" w:cs="Courier New"/>
        </w:rPr>
        <w:t xml:space="preserve">the latest week of </w:t>
      </w:r>
      <w:r w:rsidR="00E41519" w:rsidRPr="002D59F5">
        <w:rPr>
          <w:rFonts w:asciiTheme="minorHAnsi" w:hAnsiTheme="minorHAnsi" w:cs="Courier New"/>
        </w:rPr>
        <w:t xml:space="preserve">ILINet </w:t>
      </w:r>
      <w:r w:rsidR="00C217A0" w:rsidRPr="002D59F5">
        <w:rPr>
          <w:rFonts w:asciiTheme="minorHAnsi" w:hAnsiTheme="minorHAnsi" w:cs="Courier New"/>
        </w:rPr>
        <w:t xml:space="preserve">data used in the forecast, JDU </w:t>
      </w:r>
      <w:r>
        <w:rPr>
          <w:rFonts w:asciiTheme="minorHAnsi" w:hAnsiTheme="minorHAnsi" w:cs="Courier New"/>
        </w:rPr>
        <w:t>is</w:t>
      </w:r>
      <w:r w:rsidRPr="002D59F5">
        <w:rPr>
          <w:rFonts w:asciiTheme="minorHAnsi" w:hAnsiTheme="minorHAnsi" w:cs="Courier New"/>
        </w:rPr>
        <w:t xml:space="preserve"> </w:t>
      </w:r>
      <w:r w:rsidR="00C217A0" w:rsidRPr="002D59F5">
        <w:rPr>
          <w:rFonts w:asciiTheme="minorHAnsi" w:hAnsiTheme="minorHAnsi" w:cs="Courier New"/>
        </w:rPr>
        <w:t xml:space="preserve">the </w:t>
      </w:r>
      <w:r>
        <w:rPr>
          <w:rFonts w:asciiTheme="minorHAnsi" w:hAnsiTheme="minorHAnsi" w:cs="Courier New"/>
        </w:rPr>
        <w:t>name of the</w:t>
      </w:r>
      <w:r w:rsidRPr="002D59F5">
        <w:rPr>
          <w:rFonts w:asciiTheme="minorHAnsi" w:hAnsiTheme="minorHAnsi" w:cs="Courier New"/>
        </w:rPr>
        <w:t xml:space="preserve"> </w:t>
      </w:r>
      <w:r w:rsidR="00C217A0" w:rsidRPr="002D59F5">
        <w:rPr>
          <w:rFonts w:asciiTheme="minorHAnsi" w:hAnsiTheme="minorHAnsi" w:cs="Courier New"/>
        </w:rPr>
        <w:t xml:space="preserve">team </w:t>
      </w:r>
      <w:r>
        <w:rPr>
          <w:rFonts w:asciiTheme="minorHAnsi" w:hAnsiTheme="minorHAnsi" w:cs="Courier New"/>
        </w:rPr>
        <w:t xml:space="preserve">making the submission </w:t>
      </w:r>
      <w:r w:rsidR="00C217A0" w:rsidRPr="002D59F5">
        <w:rPr>
          <w:rFonts w:asciiTheme="minorHAnsi" w:hAnsiTheme="minorHAnsi" w:cs="Courier New"/>
        </w:rPr>
        <w:t xml:space="preserve">(e.g. John Doe University), and </w:t>
      </w:r>
      <w:r w:rsidR="00F56120">
        <w:rPr>
          <w:rFonts w:asciiTheme="minorHAnsi" w:hAnsiTheme="minorHAnsi" w:cs="Courier New"/>
        </w:rPr>
        <w:t xml:space="preserve">2016-11-07 </w:t>
      </w:r>
      <w:r>
        <w:rPr>
          <w:rFonts w:asciiTheme="minorHAnsi" w:hAnsiTheme="minorHAnsi" w:cs="Courier New"/>
        </w:rPr>
        <w:t>is</w:t>
      </w:r>
      <w:r w:rsidRPr="002D59F5">
        <w:rPr>
          <w:rFonts w:asciiTheme="minorHAnsi" w:hAnsiTheme="minorHAnsi" w:cs="Courier New"/>
        </w:rPr>
        <w:t xml:space="preserve"> </w:t>
      </w:r>
      <w:r w:rsidR="00C217A0" w:rsidRPr="002D59F5">
        <w:rPr>
          <w:rFonts w:asciiTheme="minorHAnsi" w:hAnsiTheme="minorHAnsi" w:cs="Courier New"/>
        </w:rPr>
        <w:t>the date of submission.</w:t>
      </w:r>
      <w:r w:rsidR="00E41519" w:rsidRPr="002D59F5">
        <w:rPr>
          <w:rFonts w:asciiTheme="minorHAnsi" w:hAnsiTheme="minorHAnsi" w:cs="Courier New"/>
        </w:rPr>
        <w:t xml:space="preserve"> </w:t>
      </w:r>
    </w:p>
    <w:p w14:paraId="240B3E7B" w14:textId="5ED315C1" w:rsidR="000E30D3" w:rsidRPr="002D59F5" w:rsidRDefault="000E30D3" w:rsidP="006E5CA9">
      <w:pPr>
        <w:keepNext/>
        <w:spacing w:line="480" w:lineRule="auto"/>
        <w:ind w:firstLine="720"/>
        <w:rPr>
          <w:rFonts w:asciiTheme="minorHAnsi" w:hAnsiTheme="minorHAnsi" w:cs="Courier New"/>
        </w:rPr>
      </w:pPr>
      <w:r>
        <w:rPr>
          <w:rFonts w:asciiTheme="minorHAnsi" w:hAnsiTheme="minorHAnsi" w:cs="Courier New"/>
        </w:rPr>
        <w:t>At some point during the season, teams may be able to submit their forecasts directly to the CDC’s Epidemic Prediction Initiative website. More guidance will be provided at that time for how to submit forecasts in that manner.</w:t>
      </w:r>
    </w:p>
    <w:p w14:paraId="5DD3A5C7" w14:textId="77777777" w:rsidR="00286C9E" w:rsidRPr="002D59F5" w:rsidRDefault="00191753" w:rsidP="002D59F5">
      <w:pPr>
        <w:keepNext/>
        <w:spacing w:line="480" w:lineRule="auto"/>
        <w:rPr>
          <w:rFonts w:asciiTheme="minorHAnsi" w:hAnsiTheme="minorHAnsi" w:cs="Courier New"/>
        </w:rPr>
      </w:pPr>
      <w:r>
        <w:rPr>
          <w:rFonts w:asciiTheme="minorHAnsi" w:hAnsiTheme="minorHAnsi" w:cs="Courier New"/>
          <w:b/>
        </w:rPr>
        <w:t xml:space="preserve">Evaluation </w:t>
      </w:r>
      <w:r w:rsidR="00367C61" w:rsidRPr="002D59F5">
        <w:rPr>
          <w:rFonts w:asciiTheme="minorHAnsi" w:hAnsiTheme="minorHAnsi" w:cs="Courier New"/>
          <w:b/>
        </w:rPr>
        <w:t>Criteria</w:t>
      </w:r>
      <w:r w:rsidR="00286C9E" w:rsidRPr="002D59F5">
        <w:rPr>
          <w:rFonts w:asciiTheme="minorHAnsi" w:hAnsiTheme="minorHAnsi" w:cs="Courier New"/>
          <w:b/>
        </w:rPr>
        <w:t>:</w:t>
      </w:r>
      <w:r w:rsidR="00597072" w:rsidRPr="002D59F5">
        <w:rPr>
          <w:rFonts w:asciiTheme="minorHAnsi" w:hAnsiTheme="minorHAnsi" w:cs="Courier New"/>
        </w:rPr>
        <w:t xml:space="preserve">  </w:t>
      </w:r>
    </w:p>
    <w:p w14:paraId="1B8BB230" w14:textId="77777777" w:rsidR="002D59F5" w:rsidRPr="002D59F5" w:rsidRDefault="002D59F5" w:rsidP="002D59F5">
      <w:pPr>
        <w:pStyle w:val="NormalWeb"/>
        <w:shd w:val="clear" w:color="auto" w:fill="FFFFFF"/>
        <w:spacing w:before="0" w:beforeAutospacing="0" w:after="0" w:line="480" w:lineRule="auto"/>
        <w:ind w:left="0"/>
        <w:rPr>
          <w:rFonts w:asciiTheme="minorHAnsi" w:hAnsiTheme="minorHAnsi" w:cs="Courier New"/>
          <w:i/>
          <w:sz w:val="24"/>
          <w:szCs w:val="24"/>
        </w:rPr>
      </w:pPr>
      <w:r w:rsidRPr="002D59F5">
        <w:rPr>
          <w:rFonts w:asciiTheme="minorHAnsi" w:hAnsiTheme="minorHAnsi" w:cs="Courier New"/>
          <w:i/>
          <w:sz w:val="24"/>
          <w:szCs w:val="24"/>
        </w:rPr>
        <w:t>Probabilistic forecasts</w:t>
      </w:r>
    </w:p>
    <w:p w14:paraId="64DF8AC5" w14:textId="2E1CABBB" w:rsidR="00551EF2" w:rsidRDefault="009702D1" w:rsidP="006E5CA9">
      <w:pPr>
        <w:pStyle w:val="NormalWeb"/>
        <w:shd w:val="clear" w:color="auto" w:fill="FFFFFF"/>
        <w:spacing w:before="0" w:beforeAutospacing="0" w:after="0" w:line="480" w:lineRule="auto"/>
        <w:ind w:left="0" w:firstLine="720"/>
        <w:rPr>
          <w:ins w:id="20" w:author="McGowan, Craig (CDC)" w:date="2016-09-19T10:00:00Z"/>
          <w:rFonts w:asciiTheme="minorHAnsi" w:eastAsia="Times New Roman" w:hAnsiTheme="minorHAnsi" w:cs="Helvetica"/>
          <w:sz w:val="24"/>
          <w:szCs w:val="24"/>
        </w:rPr>
      </w:pPr>
      <w:r>
        <w:rPr>
          <w:rFonts w:asciiTheme="minorHAnsi" w:hAnsiTheme="minorHAnsi" w:cs="Courier New"/>
          <w:sz w:val="24"/>
          <w:szCs w:val="24"/>
        </w:rPr>
        <w:t xml:space="preserve">All </w:t>
      </w:r>
      <w:r w:rsidR="00BC67F9" w:rsidRPr="00BC67F9">
        <w:rPr>
          <w:rFonts w:asciiTheme="minorHAnsi" w:hAnsiTheme="minorHAnsi" w:cs="Courier New"/>
          <w:sz w:val="24"/>
          <w:szCs w:val="24"/>
        </w:rPr>
        <w:t xml:space="preserve">forecasts will be </w:t>
      </w:r>
      <w:r w:rsidR="00F72EE4">
        <w:rPr>
          <w:rFonts w:asciiTheme="minorHAnsi" w:hAnsiTheme="minorHAnsi" w:cs="Courier New"/>
          <w:sz w:val="24"/>
          <w:szCs w:val="24"/>
        </w:rPr>
        <w:t>evaluated using</w:t>
      </w:r>
      <w:r w:rsidR="00BC67F9" w:rsidRPr="00BC67F9">
        <w:rPr>
          <w:rFonts w:asciiTheme="minorHAnsi" w:hAnsiTheme="minorHAnsi" w:cs="Courier New"/>
          <w:sz w:val="24"/>
          <w:szCs w:val="24"/>
        </w:rPr>
        <w:t xml:space="preserve"> the weighted </w:t>
      </w:r>
      <w:r w:rsidR="00F72EE4">
        <w:rPr>
          <w:rFonts w:asciiTheme="minorHAnsi" w:hAnsiTheme="minorHAnsi" w:cs="Courier New"/>
          <w:sz w:val="24"/>
          <w:szCs w:val="24"/>
        </w:rPr>
        <w:t>observations</w:t>
      </w:r>
      <w:r w:rsidR="00BC67F9" w:rsidRPr="00BC67F9">
        <w:rPr>
          <w:rFonts w:asciiTheme="minorHAnsi" w:hAnsiTheme="minorHAnsi" w:cs="Courier New"/>
          <w:sz w:val="24"/>
          <w:szCs w:val="24"/>
        </w:rPr>
        <w:t xml:space="preserve"> </w:t>
      </w:r>
      <w:r w:rsidR="006D777E">
        <w:rPr>
          <w:rFonts w:asciiTheme="minorHAnsi" w:hAnsiTheme="minorHAnsi" w:cs="Courier New"/>
          <w:sz w:val="24"/>
          <w:szCs w:val="24"/>
        </w:rPr>
        <w:t xml:space="preserve">pulled </w:t>
      </w:r>
      <w:r w:rsidR="00BC67F9" w:rsidRPr="00BC67F9">
        <w:rPr>
          <w:rFonts w:asciiTheme="minorHAnsi" w:hAnsiTheme="minorHAnsi" w:cs="Courier New"/>
          <w:sz w:val="24"/>
          <w:szCs w:val="24"/>
        </w:rPr>
        <w:t>from the ILINet system</w:t>
      </w:r>
      <w:r w:rsidR="00B45614">
        <w:rPr>
          <w:rFonts w:asciiTheme="minorHAnsi" w:hAnsiTheme="minorHAnsi" w:cs="Courier New"/>
          <w:sz w:val="24"/>
          <w:szCs w:val="24"/>
        </w:rPr>
        <w:t xml:space="preserve"> </w:t>
      </w:r>
      <w:r w:rsidR="006D777E">
        <w:rPr>
          <w:rFonts w:asciiTheme="minorHAnsi" w:hAnsiTheme="minorHAnsi" w:cs="Courier New"/>
          <w:sz w:val="24"/>
          <w:szCs w:val="24"/>
        </w:rPr>
        <w:t>during</w:t>
      </w:r>
      <w:r w:rsidR="00B45614">
        <w:rPr>
          <w:rFonts w:asciiTheme="minorHAnsi" w:hAnsiTheme="minorHAnsi" w:cs="Courier New"/>
          <w:sz w:val="24"/>
          <w:szCs w:val="24"/>
        </w:rPr>
        <w:t xml:space="preserve"> week 28</w:t>
      </w:r>
      <w:r w:rsidR="00CD6B3F">
        <w:rPr>
          <w:rFonts w:asciiTheme="minorHAnsi" w:hAnsiTheme="minorHAnsi" w:cs="Courier New"/>
          <w:sz w:val="24"/>
          <w:szCs w:val="24"/>
        </w:rPr>
        <w:t>, and</w:t>
      </w:r>
      <w:r w:rsidR="00CD6B3F" w:rsidRPr="00CD6B3F">
        <w:rPr>
          <w:rFonts w:asciiTheme="minorHAnsi" w:hAnsiTheme="minorHAnsi" w:cs="Courier New"/>
          <w:sz w:val="24"/>
          <w:szCs w:val="24"/>
        </w:rPr>
        <w:t xml:space="preserve"> </w:t>
      </w:r>
      <w:r w:rsidR="00CD6B3F">
        <w:rPr>
          <w:rFonts w:asciiTheme="minorHAnsi" w:hAnsiTheme="minorHAnsi" w:cs="Courier New"/>
          <w:sz w:val="24"/>
          <w:szCs w:val="24"/>
        </w:rPr>
        <w:t>t</w:t>
      </w:r>
      <w:r w:rsidR="00A304B1" w:rsidRPr="002D59F5">
        <w:rPr>
          <w:rFonts w:asciiTheme="minorHAnsi" w:eastAsia="Times New Roman" w:hAnsiTheme="minorHAnsi" w:cs="Helvetica"/>
          <w:sz w:val="24"/>
          <w:szCs w:val="24"/>
        </w:rPr>
        <w:t xml:space="preserve">he logarithmic scoring rule </w:t>
      </w:r>
      <w:r w:rsidR="002D59F5" w:rsidRPr="002D59F5">
        <w:rPr>
          <w:rFonts w:asciiTheme="minorHAnsi" w:eastAsia="Times New Roman" w:hAnsiTheme="minorHAnsi" w:cs="Helvetica"/>
          <w:sz w:val="24"/>
          <w:szCs w:val="24"/>
        </w:rPr>
        <w:t>will be</w:t>
      </w:r>
      <w:r w:rsidR="00A304B1" w:rsidRPr="002D59F5">
        <w:rPr>
          <w:rFonts w:asciiTheme="minorHAnsi" w:eastAsia="Times New Roman" w:hAnsiTheme="minorHAnsi" w:cs="Helvetica"/>
          <w:sz w:val="24"/>
          <w:szCs w:val="24"/>
        </w:rPr>
        <w:t xml:space="preserve"> used to measure the accuracy of the probability distribution of a forecast.</w:t>
      </w:r>
      <w:r w:rsidR="00CD6B3F">
        <w:rPr>
          <w:rFonts w:asciiTheme="minorHAnsi" w:eastAsia="Times New Roman" w:hAnsiTheme="minorHAnsi" w:cs="Helvetica"/>
          <w:sz w:val="24"/>
          <w:szCs w:val="24"/>
        </w:rPr>
        <w:t xml:space="preserve"> </w:t>
      </w:r>
      <w:r w:rsidR="00A304B1" w:rsidRPr="002D59F5">
        <w:rPr>
          <w:rFonts w:asciiTheme="minorHAnsi" w:eastAsia="Times New Roman" w:hAnsiTheme="minorHAnsi" w:cs="Helvetica"/>
          <w:sz w:val="24"/>
          <w:szCs w:val="24"/>
        </w:rPr>
        <w:t>If </w:t>
      </w:r>
      <w:r w:rsidR="00A304B1" w:rsidRPr="002D59F5">
        <w:rPr>
          <w:rFonts w:asciiTheme="minorHAnsi" w:eastAsia="Times New Roman" w:hAnsiTheme="minorHAnsi" w:cs="Helvetica"/>
          <w:noProof/>
          <w:sz w:val="24"/>
          <w:szCs w:val="24"/>
        </w:rPr>
        <w:drawing>
          <wp:inline distT="0" distB="0" distL="0" distR="0" wp14:anchorId="10D85B5F" wp14:editId="5735F2C6">
            <wp:extent cx="204470" cy="258445"/>
            <wp:effectExtent l="0" t="0" r="0" b="8255"/>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470" cy="258445"/>
                    </a:xfrm>
                    <a:prstGeom prst="rect">
                      <a:avLst/>
                    </a:prstGeom>
                    <a:noFill/>
                    <a:ln>
                      <a:noFill/>
                    </a:ln>
                  </pic:spPr>
                </pic:pic>
              </a:graphicData>
            </a:graphic>
          </wp:inline>
        </w:drawing>
      </w:r>
      <w:r w:rsidR="00A304B1" w:rsidRPr="002D59F5">
        <w:rPr>
          <w:rFonts w:asciiTheme="minorHAnsi" w:eastAsia="Times New Roman" w:hAnsiTheme="minorHAnsi" w:cs="Helvetica"/>
          <w:sz w:val="24"/>
          <w:szCs w:val="24"/>
        </w:rPr>
        <w:t> is the set of probabilities for a given forecast, and </w:t>
      </w:r>
      <w:r w:rsidR="00A304B1" w:rsidRPr="002D59F5">
        <w:rPr>
          <w:rFonts w:asciiTheme="minorHAnsi" w:eastAsia="Times New Roman" w:hAnsiTheme="minorHAnsi" w:cs="Helvetica"/>
          <w:noProof/>
          <w:sz w:val="24"/>
          <w:szCs w:val="24"/>
        </w:rPr>
        <w:drawing>
          <wp:inline distT="0" distB="0" distL="0" distR="0" wp14:anchorId="4BAF76A9" wp14:editId="25681E58">
            <wp:extent cx="269240" cy="365760"/>
            <wp:effectExtent l="0" t="0" r="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240" cy="365760"/>
                    </a:xfrm>
                    <a:prstGeom prst="rect">
                      <a:avLst/>
                    </a:prstGeom>
                    <a:noFill/>
                    <a:ln>
                      <a:noFill/>
                    </a:ln>
                  </pic:spPr>
                </pic:pic>
              </a:graphicData>
            </a:graphic>
          </wp:inline>
        </w:drawing>
      </w:r>
      <w:r w:rsidR="00A304B1" w:rsidRPr="002D59F5">
        <w:rPr>
          <w:rFonts w:asciiTheme="minorHAnsi" w:eastAsia="Times New Roman" w:hAnsiTheme="minorHAnsi" w:cs="Helvetica"/>
          <w:sz w:val="24"/>
          <w:szCs w:val="24"/>
        </w:rPr>
        <w:t> is the probability assigned to the observed outcome, </w:t>
      </w:r>
      <w:r w:rsidR="00A304B1" w:rsidRPr="002D59F5">
        <w:rPr>
          <w:rFonts w:asciiTheme="minorHAnsi" w:eastAsia="Times New Roman" w:hAnsiTheme="minorHAnsi" w:cs="Helvetica"/>
          <w:noProof/>
          <w:sz w:val="24"/>
          <w:szCs w:val="24"/>
        </w:rPr>
        <w:drawing>
          <wp:inline distT="0" distB="0" distL="0" distR="0" wp14:anchorId="2660CD7E" wp14:editId="6AB8251A">
            <wp:extent cx="128905" cy="236855"/>
            <wp:effectExtent l="0" t="0" r="4445"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905" cy="236855"/>
                    </a:xfrm>
                    <a:prstGeom prst="rect">
                      <a:avLst/>
                    </a:prstGeom>
                    <a:noFill/>
                    <a:ln>
                      <a:noFill/>
                    </a:ln>
                  </pic:spPr>
                </pic:pic>
              </a:graphicData>
            </a:graphic>
          </wp:inline>
        </w:drawing>
      </w:r>
      <w:r w:rsidR="00A304B1" w:rsidRPr="002D59F5">
        <w:rPr>
          <w:rFonts w:asciiTheme="minorHAnsi" w:eastAsia="Times New Roman" w:hAnsiTheme="minorHAnsi" w:cs="Helvetica"/>
          <w:sz w:val="24"/>
          <w:szCs w:val="24"/>
        </w:rPr>
        <w:t> , the logarithmic score is: </w:t>
      </w:r>
      <w:r w:rsidR="00A304B1" w:rsidRPr="002D59F5">
        <w:rPr>
          <w:rFonts w:asciiTheme="minorHAnsi" w:eastAsia="Times New Roman" w:hAnsiTheme="minorHAnsi" w:cs="Helvetica"/>
          <w:sz w:val="24"/>
          <w:szCs w:val="24"/>
        </w:rPr>
        <w:br/>
      </w:r>
      <w:r w:rsidR="00A304B1" w:rsidRPr="002D59F5">
        <w:rPr>
          <w:rFonts w:asciiTheme="minorHAnsi" w:eastAsia="Times New Roman" w:hAnsiTheme="minorHAnsi" w:cs="Helvetica"/>
          <w:noProof/>
          <w:sz w:val="24"/>
          <w:szCs w:val="24"/>
        </w:rPr>
        <w:drawing>
          <wp:inline distT="0" distB="0" distL="0" distR="0" wp14:anchorId="3574377A" wp14:editId="468125C7">
            <wp:extent cx="1538605" cy="387350"/>
            <wp:effectExtent l="0" t="0" r="4445"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8605" cy="387350"/>
                    </a:xfrm>
                    <a:prstGeom prst="rect">
                      <a:avLst/>
                    </a:prstGeom>
                    <a:noFill/>
                    <a:ln>
                      <a:noFill/>
                    </a:ln>
                  </pic:spPr>
                </pic:pic>
              </a:graphicData>
            </a:graphic>
          </wp:inline>
        </w:drawing>
      </w:r>
      <w:r w:rsidR="00A304B1" w:rsidRPr="002D59F5">
        <w:rPr>
          <w:rFonts w:asciiTheme="minorHAnsi" w:eastAsia="Times New Roman" w:hAnsiTheme="minorHAnsi" w:cs="Helvetica"/>
          <w:sz w:val="24"/>
          <w:szCs w:val="24"/>
        </w:rPr>
        <w:t> </w:t>
      </w:r>
      <w:r w:rsidR="00A304B1" w:rsidRPr="002D59F5">
        <w:rPr>
          <w:rFonts w:asciiTheme="minorHAnsi" w:eastAsia="Times New Roman" w:hAnsiTheme="minorHAnsi" w:cs="Helvetica"/>
          <w:sz w:val="24"/>
          <w:szCs w:val="24"/>
        </w:rPr>
        <w:br/>
      </w:r>
      <w:r w:rsidR="00CB7140">
        <w:rPr>
          <w:rFonts w:asciiTheme="minorHAnsi" w:eastAsia="Times New Roman" w:hAnsiTheme="minorHAnsi" w:cs="Helvetica"/>
          <w:sz w:val="24"/>
          <w:szCs w:val="24"/>
        </w:rPr>
        <w:t>For onset week and peak week, t</w:t>
      </w:r>
      <w:r w:rsidR="00C25A00">
        <w:rPr>
          <w:rFonts w:asciiTheme="minorHAnsi" w:eastAsia="Times New Roman" w:hAnsiTheme="minorHAnsi" w:cs="Helvetica"/>
          <w:sz w:val="24"/>
          <w:szCs w:val="24"/>
        </w:rPr>
        <w:t xml:space="preserve">he </w:t>
      </w:r>
      <w:r w:rsidR="00C25A00" w:rsidRPr="00C25A00">
        <w:rPr>
          <w:rFonts w:asciiTheme="minorHAnsi" w:eastAsia="Times New Roman" w:hAnsiTheme="minorHAnsi" w:cs="Helvetica"/>
          <w:sz w:val="24"/>
          <w:szCs w:val="24"/>
        </w:rPr>
        <w:t xml:space="preserve">probability assigned to that </w:t>
      </w:r>
      <w:r w:rsidR="00C25A00">
        <w:rPr>
          <w:rFonts w:asciiTheme="minorHAnsi" w:eastAsia="Times New Roman" w:hAnsiTheme="minorHAnsi" w:cs="Helvetica"/>
          <w:sz w:val="24"/>
          <w:szCs w:val="24"/>
        </w:rPr>
        <w:t xml:space="preserve">correct bin (based on the </w:t>
      </w:r>
      <w:r w:rsidR="00A36AD8">
        <w:rPr>
          <w:rFonts w:asciiTheme="minorHAnsi" w:eastAsia="Times New Roman" w:hAnsiTheme="minorHAnsi" w:cs="Helvetica"/>
          <w:sz w:val="24"/>
          <w:szCs w:val="24"/>
        </w:rPr>
        <w:t xml:space="preserve">weighted </w:t>
      </w:r>
      <w:r w:rsidR="00C25A00">
        <w:rPr>
          <w:rFonts w:asciiTheme="minorHAnsi" w:eastAsia="Times New Roman" w:hAnsiTheme="minorHAnsi" w:cs="Helvetica"/>
          <w:sz w:val="24"/>
          <w:szCs w:val="24"/>
        </w:rPr>
        <w:t xml:space="preserve">ILINet value) plus the probability </w:t>
      </w:r>
      <w:r w:rsidR="00C25A00" w:rsidRPr="00C25A00">
        <w:rPr>
          <w:rFonts w:asciiTheme="minorHAnsi" w:eastAsia="Times New Roman" w:hAnsiTheme="minorHAnsi" w:cs="Helvetica"/>
          <w:sz w:val="24"/>
          <w:szCs w:val="24"/>
        </w:rPr>
        <w:t xml:space="preserve">assigned to the preceding and proceeding </w:t>
      </w:r>
      <w:r w:rsidR="00C25A00">
        <w:rPr>
          <w:rFonts w:asciiTheme="minorHAnsi" w:eastAsia="Times New Roman" w:hAnsiTheme="minorHAnsi" w:cs="Helvetica"/>
          <w:sz w:val="24"/>
          <w:szCs w:val="24"/>
        </w:rPr>
        <w:t>bins will be summed to determine the probability assigned to the observed outcome</w:t>
      </w:r>
      <w:r w:rsidR="00CB7140">
        <w:rPr>
          <w:rFonts w:asciiTheme="minorHAnsi" w:eastAsia="Times New Roman" w:hAnsiTheme="minorHAnsi" w:cs="Helvetica"/>
          <w:sz w:val="24"/>
          <w:szCs w:val="24"/>
        </w:rPr>
        <w:t>.</w:t>
      </w:r>
      <w:r w:rsidR="00361207">
        <w:rPr>
          <w:rFonts w:asciiTheme="minorHAnsi" w:eastAsia="Times New Roman" w:hAnsiTheme="minorHAnsi" w:cs="Helvetica"/>
          <w:sz w:val="24"/>
          <w:szCs w:val="24"/>
        </w:rPr>
        <w:t xml:space="preserve"> </w:t>
      </w:r>
      <w:r w:rsidR="00361207" w:rsidRPr="00361207">
        <w:rPr>
          <w:rFonts w:asciiTheme="minorHAnsi" w:eastAsia="Times New Roman" w:hAnsiTheme="minorHAnsi" w:cs="Helvetica"/>
          <w:sz w:val="24"/>
          <w:szCs w:val="24"/>
        </w:rPr>
        <w:t xml:space="preserve">In the case of multiple peak weeks, </w:t>
      </w:r>
      <w:r w:rsidR="00361207">
        <w:rPr>
          <w:rFonts w:asciiTheme="minorHAnsi" w:eastAsia="Times New Roman" w:hAnsiTheme="minorHAnsi" w:cs="Helvetica"/>
          <w:sz w:val="24"/>
          <w:szCs w:val="24"/>
        </w:rPr>
        <w:t xml:space="preserve">the probability assigned to the bins containing the peak </w:t>
      </w:r>
      <w:r w:rsidR="00361207" w:rsidRPr="00361207">
        <w:rPr>
          <w:rFonts w:asciiTheme="minorHAnsi" w:eastAsia="Times New Roman" w:hAnsiTheme="minorHAnsi" w:cs="Helvetica"/>
          <w:sz w:val="24"/>
          <w:szCs w:val="24"/>
        </w:rPr>
        <w:t>weeks</w:t>
      </w:r>
      <w:r w:rsidR="00361207">
        <w:rPr>
          <w:rFonts w:asciiTheme="minorHAnsi" w:eastAsia="Times New Roman" w:hAnsiTheme="minorHAnsi" w:cs="Helvetica"/>
          <w:sz w:val="24"/>
          <w:szCs w:val="24"/>
        </w:rPr>
        <w:t xml:space="preserve"> an</w:t>
      </w:r>
      <w:r w:rsidR="00CB7140">
        <w:rPr>
          <w:rFonts w:asciiTheme="minorHAnsi" w:eastAsia="Times New Roman" w:hAnsiTheme="minorHAnsi" w:cs="Helvetica"/>
          <w:sz w:val="24"/>
          <w:szCs w:val="24"/>
        </w:rPr>
        <w:t xml:space="preserve">d the preceding and proceeding </w:t>
      </w:r>
      <w:r w:rsidR="00361207">
        <w:rPr>
          <w:rFonts w:asciiTheme="minorHAnsi" w:eastAsia="Times New Roman" w:hAnsiTheme="minorHAnsi" w:cs="Helvetica"/>
          <w:sz w:val="24"/>
          <w:szCs w:val="24"/>
        </w:rPr>
        <w:t>bins</w:t>
      </w:r>
      <w:r w:rsidR="00361207" w:rsidRPr="00361207">
        <w:rPr>
          <w:rFonts w:asciiTheme="minorHAnsi" w:eastAsia="Times New Roman" w:hAnsiTheme="minorHAnsi" w:cs="Helvetica"/>
          <w:sz w:val="24"/>
          <w:szCs w:val="24"/>
        </w:rPr>
        <w:t xml:space="preserve"> will be</w:t>
      </w:r>
      <w:r w:rsidR="00361207">
        <w:rPr>
          <w:rFonts w:asciiTheme="minorHAnsi" w:eastAsia="Times New Roman" w:hAnsiTheme="minorHAnsi" w:cs="Helvetica"/>
          <w:sz w:val="24"/>
          <w:szCs w:val="24"/>
        </w:rPr>
        <w:t xml:space="preserve"> summed.</w:t>
      </w:r>
      <w:r w:rsidR="00361207" w:rsidRPr="00361207">
        <w:rPr>
          <w:rFonts w:asciiTheme="minorHAnsi" w:eastAsia="Times New Roman" w:hAnsiTheme="minorHAnsi" w:cs="Helvetica"/>
          <w:sz w:val="24"/>
          <w:szCs w:val="24"/>
        </w:rPr>
        <w:t xml:space="preserve"> </w:t>
      </w:r>
      <w:r w:rsidR="00CB7140">
        <w:rPr>
          <w:rFonts w:asciiTheme="minorHAnsi" w:eastAsia="Times New Roman" w:hAnsiTheme="minorHAnsi" w:cs="Helvetica"/>
          <w:sz w:val="24"/>
          <w:szCs w:val="24"/>
        </w:rPr>
        <w:t xml:space="preserve">For peak percentage and 4-weeks-ahead forecasts, the probability assigned to the correct bin plus the probability assigned to the </w:t>
      </w:r>
      <w:del w:id="21" w:author="McGowan, Craig (CDC)" w:date="2016-09-19T09:59:00Z">
        <w:r w:rsidR="00CB7140" w:rsidDel="008F021F">
          <w:rPr>
            <w:rFonts w:asciiTheme="minorHAnsi" w:eastAsia="Times New Roman" w:hAnsiTheme="minorHAnsi" w:cs="Helvetica"/>
            <w:sz w:val="24"/>
            <w:szCs w:val="24"/>
          </w:rPr>
          <w:delText xml:space="preserve">two </w:delText>
        </w:r>
      </w:del>
      <w:ins w:id="22" w:author="McGowan, Craig (CDC)" w:date="2016-09-19T09:59:00Z">
        <w:r w:rsidR="008F021F">
          <w:rPr>
            <w:rFonts w:asciiTheme="minorHAnsi" w:eastAsia="Times New Roman" w:hAnsiTheme="minorHAnsi" w:cs="Helvetica"/>
            <w:sz w:val="24"/>
            <w:szCs w:val="24"/>
          </w:rPr>
          <w:t xml:space="preserve">five </w:t>
        </w:r>
      </w:ins>
      <w:r w:rsidR="00CB7140">
        <w:rPr>
          <w:rFonts w:asciiTheme="minorHAnsi" w:eastAsia="Times New Roman" w:hAnsiTheme="minorHAnsi" w:cs="Helvetica"/>
          <w:sz w:val="24"/>
          <w:szCs w:val="24"/>
        </w:rPr>
        <w:t xml:space="preserve">preceding and </w:t>
      </w:r>
      <w:del w:id="23" w:author="McGowan, Craig (CDC)" w:date="2016-09-19T09:59:00Z">
        <w:r w:rsidR="00CB7140" w:rsidDel="008F021F">
          <w:rPr>
            <w:rFonts w:asciiTheme="minorHAnsi" w:eastAsia="Times New Roman" w:hAnsiTheme="minorHAnsi" w:cs="Helvetica"/>
            <w:sz w:val="24"/>
            <w:szCs w:val="24"/>
          </w:rPr>
          <w:delText xml:space="preserve">two </w:delText>
        </w:r>
      </w:del>
      <w:ins w:id="24" w:author="McGowan, Craig (CDC)" w:date="2016-09-19T09:59:00Z">
        <w:r w:rsidR="008F021F">
          <w:rPr>
            <w:rFonts w:asciiTheme="minorHAnsi" w:eastAsia="Times New Roman" w:hAnsiTheme="minorHAnsi" w:cs="Helvetica"/>
            <w:sz w:val="24"/>
            <w:szCs w:val="24"/>
          </w:rPr>
          <w:t xml:space="preserve">five </w:t>
        </w:r>
      </w:ins>
      <w:r w:rsidR="00CB7140">
        <w:rPr>
          <w:rFonts w:asciiTheme="minorHAnsi" w:eastAsia="Times New Roman" w:hAnsiTheme="minorHAnsi" w:cs="Helvetica"/>
          <w:sz w:val="24"/>
          <w:szCs w:val="24"/>
        </w:rPr>
        <w:t>proceeding bins will be summed to determine the probability assigned to the observed outcome.</w:t>
      </w:r>
      <w:ins w:id="25" w:author="McGowan, Craig (CDC)" w:date="2016-09-19T10:00:00Z">
        <w:r w:rsidR="00551EF2">
          <w:rPr>
            <w:rFonts w:asciiTheme="minorHAnsi" w:eastAsia="Times New Roman" w:hAnsiTheme="minorHAnsi" w:cs="Helvetica"/>
            <w:sz w:val="24"/>
            <w:szCs w:val="24"/>
          </w:rPr>
          <w:t xml:space="preserve"> For example, if the correct peak ILINet value is 6.5%, the probabilities assigned to all bins ranging from 6.0% to 7.0% will be summed to determine</w:t>
        </w:r>
      </w:ins>
      <w:ins w:id="26" w:author="McGowan, Craig (CDC)" w:date="2016-09-19T10:02:00Z">
        <w:r w:rsidR="00E252F4">
          <w:rPr>
            <w:rFonts w:asciiTheme="minorHAnsi" w:eastAsia="Times New Roman" w:hAnsiTheme="minorHAnsi" w:cs="Helvetica"/>
            <w:sz w:val="24"/>
            <w:szCs w:val="24"/>
          </w:rPr>
          <w:t xml:space="preserve"> the probability assigned to the observed outcome.</w:t>
        </w:r>
      </w:ins>
    </w:p>
    <w:p w14:paraId="5155075F" w14:textId="4CA13AA9" w:rsidR="009702D1" w:rsidRDefault="00CB7140" w:rsidP="006E5CA9">
      <w:pPr>
        <w:pStyle w:val="NormalWeb"/>
        <w:shd w:val="clear" w:color="auto" w:fill="FFFFFF"/>
        <w:spacing w:before="0" w:beforeAutospacing="0" w:after="0" w:line="480" w:lineRule="auto"/>
        <w:ind w:left="0" w:firstLine="720"/>
        <w:rPr>
          <w:rFonts w:asciiTheme="minorHAnsi" w:hAnsiTheme="minorHAnsi"/>
          <w:sz w:val="24"/>
          <w:szCs w:val="24"/>
        </w:rPr>
      </w:pPr>
      <w:r>
        <w:rPr>
          <w:rFonts w:asciiTheme="minorHAnsi" w:eastAsia="Times New Roman" w:hAnsiTheme="minorHAnsi" w:cs="Helvetica"/>
          <w:sz w:val="24"/>
          <w:szCs w:val="24"/>
        </w:rPr>
        <w:t xml:space="preserve"> For all targets, if the correct bin is </w:t>
      </w:r>
      <w:ins w:id="27" w:author="McGowan, Craig (CDC)" w:date="2016-09-16T10:06:00Z">
        <w:r w:rsidR="00C0138B">
          <w:rPr>
            <w:rFonts w:asciiTheme="minorHAnsi" w:eastAsia="Times New Roman" w:hAnsiTheme="minorHAnsi" w:cs="Helvetica"/>
            <w:sz w:val="24"/>
            <w:szCs w:val="24"/>
          </w:rPr>
          <w:t>near</w:t>
        </w:r>
      </w:ins>
      <w:ins w:id="28" w:author="McGowan, Craig (CDC)" w:date="2016-09-16T10:00:00Z">
        <w:r w:rsidR="00822456">
          <w:rPr>
            <w:rFonts w:asciiTheme="minorHAnsi" w:eastAsia="Times New Roman" w:hAnsiTheme="minorHAnsi" w:cs="Helvetica"/>
            <w:sz w:val="24"/>
            <w:szCs w:val="24"/>
          </w:rPr>
          <w:t xml:space="preserve"> </w:t>
        </w:r>
      </w:ins>
      <w:r>
        <w:rPr>
          <w:rFonts w:asciiTheme="minorHAnsi" w:eastAsia="Times New Roman" w:hAnsiTheme="minorHAnsi" w:cs="Helvetica"/>
          <w:sz w:val="24"/>
          <w:szCs w:val="24"/>
        </w:rPr>
        <w:t xml:space="preserve">the first or last bin, </w:t>
      </w:r>
      <w:del w:id="29" w:author="McGowan, Craig (CDC)" w:date="2016-09-16T10:03:00Z">
        <w:r w:rsidDel="00822456">
          <w:rPr>
            <w:rFonts w:asciiTheme="minorHAnsi" w:eastAsia="Times New Roman" w:hAnsiTheme="minorHAnsi" w:cs="Helvetica"/>
            <w:sz w:val="24"/>
            <w:szCs w:val="24"/>
          </w:rPr>
          <w:delText xml:space="preserve">only the </w:delText>
        </w:r>
        <w:r w:rsidRPr="00C25A00" w:rsidDel="00822456">
          <w:rPr>
            <w:rFonts w:asciiTheme="minorHAnsi" w:eastAsia="Times New Roman" w:hAnsiTheme="minorHAnsi" w:cs="Helvetica"/>
            <w:sz w:val="24"/>
            <w:szCs w:val="24"/>
          </w:rPr>
          <w:delText>probabilit</w:delText>
        </w:r>
      </w:del>
      <w:ins w:id="30" w:author="McGowan, Craig (CDC)" w:date="2016-09-16T10:03:00Z">
        <w:r w:rsidR="00822456">
          <w:rPr>
            <w:rFonts w:asciiTheme="minorHAnsi" w:eastAsia="Times New Roman" w:hAnsiTheme="minorHAnsi" w:cs="Helvetica"/>
            <w:sz w:val="24"/>
            <w:szCs w:val="24"/>
          </w:rPr>
          <w:t xml:space="preserve">the number of bins summed will be </w:t>
        </w:r>
      </w:ins>
      <w:ins w:id="31" w:author="McGowan, Craig (CDC)" w:date="2016-09-16T10:04:00Z">
        <w:r w:rsidR="00822456">
          <w:rPr>
            <w:rFonts w:asciiTheme="minorHAnsi" w:eastAsia="Times New Roman" w:hAnsiTheme="minorHAnsi" w:cs="Helvetica"/>
            <w:sz w:val="24"/>
            <w:szCs w:val="24"/>
          </w:rPr>
          <w:t>reduced</w:t>
        </w:r>
      </w:ins>
      <w:ins w:id="32" w:author="McGowan, Craig (CDC)" w:date="2016-09-16T10:05:00Z">
        <w:r w:rsidR="00BD2BD5">
          <w:rPr>
            <w:rFonts w:asciiTheme="minorHAnsi" w:eastAsia="Times New Roman" w:hAnsiTheme="minorHAnsi" w:cs="Helvetica"/>
            <w:sz w:val="24"/>
            <w:szCs w:val="24"/>
          </w:rPr>
          <w:t xml:space="preserve"> accordingly</w:t>
        </w:r>
        <w:r w:rsidR="00822456">
          <w:rPr>
            <w:rFonts w:asciiTheme="minorHAnsi" w:eastAsia="Times New Roman" w:hAnsiTheme="minorHAnsi" w:cs="Helvetica"/>
            <w:sz w:val="24"/>
            <w:szCs w:val="24"/>
          </w:rPr>
          <w:t>.</w:t>
        </w:r>
      </w:ins>
      <w:ins w:id="33" w:author="McGowan, Craig (CDC)" w:date="2016-09-16T10:04:00Z">
        <w:r w:rsidR="00822456">
          <w:rPr>
            <w:rFonts w:asciiTheme="minorHAnsi" w:eastAsia="Times New Roman" w:hAnsiTheme="minorHAnsi" w:cs="Helvetica"/>
            <w:sz w:val="24"/>
            <w:szCs w:val="24"/>
          </w:rPr>
          <w:t xml:space="preserve"> No bin farther</w:t>
        </w:r>
      </w:ins>
      <w:ins w:id="34" w:author="McGowan, Craig (CDC)" w:date="2016-09-16T10:00:00Z">
        <w:r w:rsidR="00822456">
          <w:rPr>
            <w:rFonts w:asciiTheme="minorHAnsi" w:eastAsia="Times New Roman" w:hAnsiTheme="minorHAnsi" w:cs="Helvetica"/>
            <w:sz w:val="24"/>
            <w:szCs w:val="24"/>
          </w:rPr>
          <w:t xml:space="preserve"> </w:t>
        </w:r>
      </w:ins>
      <w:ins w:id="35" w:author="McGowan, Craig (CDC)" w:date="2016-09-16T10:05:00Z">
        <w:r w:rsidR="00822456">
          <w:rPr>
            <w:rFonts w:asciiTheme="minorHAnsi" w:eastAsia="Times New Roman" w:hAnsiTheme="minorHAnsi" w:cs="Helvetica"/>
            <w:sz w:val="24"/>
            <w:szCs w:val="24"/>
          </w:rPr>
          <w:t xml:space="preserve">than </w:t>
        </w:r>
      </w:ins>
      <w:ins w:id="36" w:author="McGowan, Craig (CDC)" w:date="2016-09-16T10:06:00Z">
        <w:r w:rsidR="00C0138B">
          <w:rPr>
            <w:rFonts w:asciiTheme="minorHAnsi" w:eastAsia="Times New Roman" w:hAnsiTheme="minorHAnsi" w:cs="Helvetica"/>
            <w:sz w:val="24"/>
            <w:szCs w:val="24"/>
          </w:rPr>
          <w:t xml:space="preserve">one bin (onset and peak week) or </w:t>
        </w:r>
      </w:ins>
      <w:ins w:id="37" w:author="McGowan, Craig (CDC)" w:date="2016-09-19T09:59:00Z">
        <w:r w:rsidR="008F021F">
          <w:rPr>
            <w:rFonts w:asciiTheme="minorHAnsi" w:eastAsia="Times New Roman" w:hAnsiTheme="minorHAnsi" w:cs="Helvetica"/>
            <w:sz w:val="24"/>
            <w:szCs w:val="24"/>
          </w:rPr>
          <w:t>f</w:t>
        </w:r>
        <w:r w:rsidR="008504D5">
          <w:rPr>
            <w:rFonts w:asciiTheme="minorHAnsi" w:eastAsia="Times New Roman" w:hAnsiTheme="minorHAnsi" w:cs="Helvetica"/>
            <w:sz w:val="24"/>
            <w:szCs w:val="24"/>
          </w:rPr>
          <w:t>ive</w:t>
        </w:r>
      </w:ins>
      <w:ins w:id="38" w:author="McGowan, Craig (CDC)" w:date="2016-09-16T10:05:00Z">
        <w:r w:rsidR="00822456">
          <w:rPr>
            <w:rFonts w:asciiTheme="minorHAnsi" w:eastAsia="Times New Roman" w:hAnsiTheme="minorHAnsi" w:cs="Helvetica"/>
            <w:sz w:val="24"/>
            <w:szCs w:val="24"/>
          </w:rPr>
          <w:t xml:space="preserve"> bins away</w:t>
        </w:r>
      </w:ins>
      <w:ins w:id="39" w:author="McGowan, Craig (CDC)" w:date="2016-09-16T10:07:00Z">
        <w:r w:rsidR="00C0138B">
          <w:rPr>
            <w:rFonts w:asciiTheme="minorHAnsi" w:eastAsia="Times New Roman" w:hAnsiTheme="minorHAnsi" w:cs="Helvetica"/>
            <w:sz w:val="24"/>
            <w:szCs w:val="24"/>
          </w:rPr>
          <w:t xml:space="preserve"> (percentage forecasts)</w:t>
        </w:r>
      </w:ins>
      <w:ins w:id="40" w:author="McGowan, Craig (CDC)" w:date="2016-09-16T10:05:00Z">
        <w:r w:rsidR="00822456">
          <w:rPr>
            <w:rFonts w:asciiTheme="minorHAnsi" w:eastAsia="Times New Roman" w:hAnsiTheme="minorHAnsi" w:cs="Helvetica"/>
            <w:sz w:val="24"/>
            <w:szCs w:val="24"/>
          </w:rPr>
          <w:t xml:space="preserve"> from the correct bin will contribute to the score</w:t>
        </w:r>
      </w:ins>
      <w:del w:id="41" w:author="McGowan, Craig (CDC)" w:date="2016-09-16T10:00:00Z">
        <w:r w:rsidRPr="00C25A00" w:rsidDel="00822456">
          <w:rPr>
            <w:rFonts w:asciiTheme="minorHAnsi" w:eastAsia="Times New Roman" w:hAnsiTheme="minorHAnsi" w:cs="Helvetica"/>
            <w:sz w:val="24"/>
            <w:szCs w:val="24"/>
          </w:rPr>
          <w:delText>y assigned to th</w:delText>
        </w:r>
        <w:r w:rsidDel="00822456">
          <w:rPr>
            <w:rFonts w:asciiTheme="minorHAnsi" w:eastAsia="Times New Roman" w:hAnsiTheme="minorHAnsi" w:cs="Helvetica"/>
            <w:sz w:val="24"/>
            <w:szCs w:val="24"/>
          </w:rPr>
          <w:delText>at</w:delText>
        </w:r>
        <w:r w:rsidRPr="00C25A00" w:rsidDel="00822456">
          <w:rPr>
            <w:rFonts w:asciiTheme="minorHAnsi" w:eastAsia="Times New Roman" w:hAnsiTheme="minorHAnsi" w:cs="Helvetica"/>
            <w:sz w:val="24"/>
            <w:szCs w:val="24"/>
          </w:rPr>
          <w:delText xml:space="preserve"> </w:delText>
        </w:r>
        <w:r w:rsidDel="00822456">
          <w:rPr>
            <w:rFonts w:asciiTheme="minorHAnsi" w:eastAsia="Times New Roman" w:hAnsiTheme="minorHAnsi" w:cs="Helvetica"/>
            <w:sz w:val="24"/>
            <w:szCs w:val="24"/>
          </w:rPr>
          <w:delText>bin will be used</w:delText>
        </w:r>
      </w:del>
      <w:r>
        <w:rPr>
          <w:rFonts w:asciiTheme="minorHAnsi" w:eastAsia="Times New Roman" w:hAnsiTheme="minorHAnsi" w:cs="Helvetica"/>
          <w:sz w:val="24"/>
          <w:szCs w:val="24"/>
        </w:rPr>
        <w:t xml:space="preserve">. </w:t>
      </w:r>
      <w:ins w:id="42" w:author="McGowan, Craig (CDC)" w:date="2016-09-19T11:56:00Z">
        <w:r w:rsidR="00DB3127">
          <w:rPr>
            <w:rFonts w:asciiTheme="minorHAnsi" w:eastAsia="Times New Roman" w:hAnsiTheme="minorHAnsi" w:cs="Helvetica"/>
            <w:sz w:val="24"/>
            <w:szCs w:val="24"/>
          </w:rPr>
          <w:t xml:space="preserve">For example, if the correct ILINet percentage for a given week is 0.3%, probabilities assigned to bins ranging from 0% to 0.8% will be summed. </w:t>
        </w:r>
      </w:ins>
      <w:r w:rsidR="00953F3A" w:rsidRPr="002D59F5">
        <w:rPr>
          <w:rFonts w:asciiTheme="minorHAnsi" w:eastAsia="Times New Roman" w:hAnsiTheme="minorHAnsi" w:cs="Helvetica"/>
          <w:sz w:val="24"/>
          <w:szCs w:val="24"/>
        </w:rPr>
        <w:t>Undefined natural logs (which occur when the probability assigned to the observed outcomes was 0) will be assigned a value of -10.</w:t>
      </w:r>
      <w:r w:rsidR="00A36AD8">
        <w:rPr>
          <w:rFonts w:asciiTheme="minorHAnsi" w:eastAsia="Times New Roman" w:hAnsiTheme="minorHAnsi" w:cs="Helvetica"/>
          <w:sz w:val="24"/>
          <w:szCs w:val="24"/>
        </w:rPr>
        <w:t xml:space="preserve"> Forecasts which are not submitted (e.g. if a week is missed) or that are incomplete (e.g. sum of probabilities greater than 1.1) will also be assigned a value of -10. </w:t>
      </w:r>
      <w:r w:rsidR="00A304B1" w:rsidRPr="002D59F5">
        <w:rPr>
          <w:rFonts w:asciiTheme="minorHAnsi" w:eastAsia="Times New Roman" w:hAnsiTheme="minorHAnsi" w:cs="Helvetica"/>
          <w:sz w:val="24"/>
          <w:szCs w:val="24"/>
        </w:rPr>
        <w:t xml:space="preserve">Logarithmic scores </w:t>
      </w:r>
      <w:r w:rsidR="00953F3A">
        <w:rPr>
          <w:rFonts w:asciiTheme="minorHAnsi" w:eastAsia="Times New Roman" w:hAnsiTheme="minorHAnsi" w:cs="Helvetica"/>
          <w:sz w:val="24"/>
          <w:szCs w:val="24"/>
        </w:rPr>
        <w:t xml:space="preserve">will </w:t>
      </w:r>
      <w:r w:rsidR="00A304B1" w:rsidRPr="002D59F5">
        <w:rPr>
          <w:rFonts w:asciiTheme="minorHAnsi" w:eastAsia="Times New Roman" w:hAnsiTheme="minorHAnsi" w:cs="Helvetica"/>
          <w:sz w:val="24"/>
          <w:szCs w:val="24"/>
        </w:rPr>
        <w:t xml:space="preserve">be </w:t>
      </w:r>
      <w:r w:rsidR="00191753">
        <w:rPr>
          <w:rFonts w:asciiTheme="minorHAnsi" w:eastAsia="Times New Roman" w:hAnsiTheme="minorHAnsi" w:cs="Helvetica"/>
          <w:sz w:val="24"/>
          <w:szCs w:val="24"/>
        </w:rPr>
        <w:t>averaged</w:t>
      </w:r>
      <w:r w:rsidR="00191753" w:rsidRPr="002D59F5">
        <w:rPr>
          <w:rFonts w:asciiTheme="minorHAnsi" w:eastAsia="Times New Roman" w:hAnsiTheme="minorHAnsi" w:cs="Helvetica"/>
          <w:sz w:val="24"/>
          <w:szCs w:val="24"/>
        </w:rPr>
        <w:t xml:space="preserve"> </w:t>
      </w:r>
      <w:r w:rsidR="00A304B1" w:rsidRPr="002D59F5">
        <w:rPr>
          <w:rFonts w:asciiTheme="minorHAnsi" w:eastAsia="Times New Roman" w:hAnsiTheme="minorHAnsi" w:cs="Helvetica"/>
          <w:sz w:val="24"/>
          <w:szCs w:val="24"/>
        </w:rPr>
        <w:t>across different</w:t>
      </w:r>
      <w:ins w:id="43" w:author="McGowan, Craig (CDC)" w:date="2016-09-16T10:05:00Z">
        <w:r w:rsidR="00C0138B">
          <w:rPr>
            <w:rFonts w:asciiTheme="minorHAnsi" w:eastAsia="Times New Roman" w:hAnsiTheme="minorHAnsi" w:cs="Helvetica"/>
            <w:sz w:val="24"/>
            <w:szCs w:val="24"/>
          </w:rPr>
          <w:t xml:space="preserve"> submission</w:t>
        </w:r>
      </w:ins>
      <w:r w:rsidR="00A304B1" w:rsidRPr="002D59F5">
        <w:rPr>
          <w:rFonts w:asciiTheme="minorHAnsi" w:eastAsia="Times New Roman" w:hAnsiTheme="minorHAnsi" w:cs="Helvetica"/>
          <w:sz w:val="24"/>
          <w:szCs w:val="24"/>
        </w:rPr>
        <w:t xml:space="preserve"> time periods, </w:t>
      </w:r>
      <w:r w:rsidR="003F143F">
        <w:rPr>
          <w:rFonts w:asciiTheme="minorHAnsi" w:eastAsia="Times New Roman" w:hAnsiTheme="minorHAnsi" w:cs="Helvetica"/>
          <w:sz w:val="24"/>
          <w:szCs w:val="24"/>
        </w:rPr>
        <w:t xml:space="preserve">the seasonal </w:t>
      </w:r>
      <w:r w:rsidR="00A304B1" w:rsidRPr="002D59F5">
        <w:rPr>
          <w:rFonts w:asciiTheme="minorHAnsi" w:eastAsia="Times New Roman" w:hAnsiTheme="minorHAnsi" w:cs="Helvetica"/>
          <w:sz w:val="24"/>
          <w:szCs w:val="24"/>
        </w:rPr>
        <w:t>targets,</w:t>
      </w:r>
      <w:r w:rsidR="003F143F">
        <w:rPr>
          <w:rFonts w:asciiTheme="minorHAnsi" w:eastAsia="Times New Roman" w:hAnsiTheme="minorHAnsi" w:cs="Helvetica"/>
          <w:sz w:val="24"/>
          <w:szCs w:val="24"/>
        </w:rPr>
        <w:t xml:space="preserve"> the </w:t>
      </w:r>
      <w:r w:rsidR="003F143F" w:rsidRPr="003F143F">
        <w:rPr>
          <w:rFonts w:asciiTheme="minorHAnsi" w:eastAsia="Times New Roman" w:hAnsiTheme="minorHAnsi" w:cs="Helvetica"/>
          <w:sz w:val="24"/>
          <w:szCs w:val="24"/>
        </w:rPr>
        <w:t>four-week ahead targets</w:t>
      </w:r>
      <w:r w:rsidR="003F143F">
        <w:rPr>
          <w:rFonts w:asciiTheme="minorHAnsi" w:eastAsia="Times New Roman" w:hAnsiTheme="minorHAnsi" w:cs="Helvetica"/>
          <w:sz w:val="24"/>
          <w:szCs w:val="24"/>
        </w:rPr>
        <w:t>,</w:t>
      </w:r>
      <w:r w:rsidR="00A304B1" w:rsidRPr="002D59F5">
        <w:rPr>
          <w:rFonts w:asciiTheme="minorHAnsi" w:eastAsia="Times New Roman" w:hAnsiTheme="minorHAnsi" w:cs="Helvetica"/>
          <w:sz w:val="24"/>
          <w:szCs w:val="24"/>
        </w:rPr>
        <w:t xml:space="preserve"> and locations to provide both specific and generalized measures of model accuracy.</w:t>
      </w:r>
      <w:r w:rsidR="002D59F5" w:rsidRPr="002D59F5">
        <w:rPr>
          <w:rFonts w:asciiTheme="minorHAnsi" w:hAnsiTheme="minorHAnsi"/>
          <w:sz w:val="24"/>
          <w:szCs w:val="24"/>
        </w:rPr>
        <w:t xml:space="preserve"> </w:t>
      </w:r>
    </w:p>
    <w:p w14:paraId="593FAEAE" w14:textId="4608A15A" w:rsidR="00A304B1" w:rsidRPr="002D59F5" w:rsidRDefault="00A304B1" w:rsidP="002D59F5">
      <w:pPr>
        <w:pStyle w:val="NormalWeb"/>
        <w:shd w:val="clear" w:color="auto" w:fill="FFFFFF"/>
        <w:spacing w:before="0" w:beforeAutospacing="0" w:after="0" w:line="480" w:lineRule="auto"/>
        <w:ind w:left="0"/>
        <w:rPr>
          <w:rFonts w:asciiTheme="minorHAnsi" w:eastAsia="Times New Roman" w:hAnsiTheme="minorHAnsi" w:cs="Helvetica"/>
          <w:sz w:val="24"/>
          <w:szCs w:val="24"/>
        </w:rPr>
      </w:pPr>
    </w:p>
    <w:p w14:paraId="29648186" w14:textId="39088AB6" w:rsidR="00CB7140" w:rsidRDefault="00A304B1" w:rsidP="002D59F5">
      <w:pPr>
        <w:shd w:val="clear" w:color="auto" w:fill="FFFFFF"/>
        <w:spacing w:line="480" w:lineRule="auto"/>
        <w:rPr>
          <w:rFonts w:asciiTheme="minorHAnsi" w:hAnsiTheme="minorHAnsi" w:cs="Helvetica"/>
        </w:rPr>
      </w:pPr>
      <w:r w:rsidRPr="002D59F5">
        <w:rPr>
          <w:rFonts w:asciiTheme="minorHAnsi" w:hAnsiTheme="minorHAnsi" w:cs="Helvetica"/>
          <w:b/>
          <w:bCs/>
        </w:rPr>
        <w:t>Example:</w:t>
      </w:r>
      <w:r w:rsidRPr="002D59F5">
        <w:rPr>
          <w:rFonts w:asciiTheme="minorHAnsi" w:hAnsiTheme="minorHAnsi" w:cs="Helvetica"/>
        </w:rPr>
        <w:t> </w:t>
      </w:r>
      <w:r w:rsidR="002D59F5">
        <w:rPr>
          <w:rFonts w:asciiTheme="minorHAnsi" w:hAnsiTheme="minorHAnsi" w:cs="Helvetica"/>
        </w:rPr>
        <w:t>A</w:t>
      </w:r>
      <w:r w:rsidRPr="00A304B1">
        <w:rPr>
          <w:rFonts w:asciiTheme="minorHAnsi" w:hAnsiTheme="minorHAnsi" w:cs="Helvetica"/>
        </w:rPr>
        <w:t xml:space="preserve"> forecast predicts there is a probability of </w:t>
      </w:r>
      <w:r w:rsidR="002B3AE4" w:rsidRPr="00A304B1">
        <w:rPr>
          <w:rFonts w:asciiTheme="minorHAnsi" w:hAnsiTheme="minorHAnsi" w:cs="Helvetica"/>
        </w:rPr>
        <w:t>0.</w:t>
      </w:r>
      <w:r w:rsidR="002B3AE4">
        <w:rPr>
          <w:rFonts w:asciiTheme="minorHAnsi" w:hAnsiTheme="minorHAnsi" w:cs="Helvetica"/>
        </w:rPr>
        <w:t>2</w:t>
      </w:r>
      <w:r w:rsidR="002B3AE4" w:rsidRPr="00A304B1">
        <w:rPr>
          <w:rFonts w:asciiTheme="minorHAnsi" w:hAnsiTheme="minorHAnsi" w:cs="Helvetica"/>
        </w:rPr>
        <w:t xml:space="preserve"> (i.e. a </w:t>
      </w:r>
      <w:r w:rsidR="002B3AE4">
        <w:rPr>
          <w:rFonts w:asciiTheme="minorHAnsi" w:hAnsiTheme="minorHAnsi" w:cs="Helvetica"/>
        </w:rPr>
        <w:t>2</w:t>
      </w:r>
      <w:r w:rsidR="002B3AE4" w:rsidRPr="00A304B1">
        <w:rPr>
          <w:rFonts w:asciiTheme="minorHAnsi" w:hAnsiTheme="minorHAnsi" w:cs="Helvetica"/>
        </w:rPr>
        <w:t>0% chance)</w:t>
      </w:r>
      <w:r w:rsidR="002B3AE4">
        <w:rPr>
          <w:rFonts w:asciiTheme="minorHAnsi" w:hAnsiTheme="minorHAnsi" w:cs="Helvetica"/>
        </w:rPr>
        <w:t xml:space="preserve"> </w:t>
      </w:r>
      <w:r w:rsidRPr="00A304B1">
        <w:rPr>
          <w:rFonts w:asciiTheme="minorHAnsi" w:hAnsiTheme="minorHAnsi" w:cs="Helvetica"/>
        </w:rPr>
        <w:t xml:space="preserve">that the flu season starts on week </w:t>
      </w:r>
      <w:r w:rsidR="002B3AE4">
        <w:rPr>
          <w:rFonts w:asciiTheme="minorHAnsi" w:hAnsiTheme="minorHAnsi" w:cs="Helvetica"/>
        </w:rPr>
        <w:t xml:space="preserve">44, a 0.3 probability that it starts on week </w:t>
      </w:r>
      <w:r w:rsidRPr="00A304B1">
        <w:rPr>
          <w:rFonts w:asciiTheme="minorHAnsi" w:hAnsiTheme="minorHAnsi" w:cs="Helvetica"/>
        </w:rPr>
        <w:t>45,</w:t>
      </w:r>
      <w:r w:rsidR="002B3AE4">
        <w:rPr>
          <w:rFonts w:asciiTheme="minorHAnsi" w:hAnsiTheme="minorHAnsi" w:cs="Helvetica"/>
        </w:rPr>
        <w:t xml:space="preserve"> and a 0.1 probability that it starts on week 46</w:t>
      </w:r>
      <w:r w:rsidRPr="00A304B1">
        <w:rPr>
          <w:rFonts w:asciiTheme="minorHAnsi" w:hAnsiTheme="minorHAnsi" w:cs="Helvetica"/>
        </w:rPr>
        <w:t xml:space="preserve"> with the other 0.4 (40%) distributed across other weeks according to the forecast. Once the flu season has started, the prediction can be evaluated</w:t>
      </w:r>
      <w:r w:rsidR="002B3AE4">
        <w:rPr>
          <w:rFonts w:asciiTheme="minorHAnsi" w:hAnsiTheme="minorHAnsi" w:cs="Helvetica"/>
        </w:rPr>
        <w:t xml:space="preserve">, and the ILINet data show that the flu season </w:t>
      </w:r>
      <w:r w:rsidRPr="00A304B1">
        <w:rPr>
          <w:rFonts w:asciiTheme="minorHAnsi" w:hAnsiTheme="minorHAnsi" w:cs="Helvetica"/>
        </w:rPr>
        <w:t>started on week 45</w:t>
      </w:r>
      <w:r w:rsidR="002B3AE4">
        <w:rPr>
          <w:rFonts w:asciiTheme="minorHAnsi" w:hAnsiTheme="minorHAnsi" w:cs="Helvetica"/>
        </w:rPr>
        <w:t xml:space="preserve">. The probabilities for week 44, 45, and 46 would be summed, and </w:t>
      </w:r>
      <w:r w:rsidRPr="00A304B1">
        <w:rPr>
          <w:rFonts w:asciiTheme="minorHAnsi" w:hAnsiTheme="minorHAnsi" w:cs="Helvetica"/>
        </w:rPr>
        <w:t>the forecast would receive a score of log(0.6) = -0.51. If the season started on another week, the score would be calculated on the probability assigned to that week</w:t>
      </w:r>
      <w:r w:rsidR="002B3AE4">
        <w:rPr>
          <w:rFonts w:asciiTheme="minorHAnsi" w:hAnsiTheme="minorHAnsi" w:cs="Helvetica"/>
        </w:rPr>
        <w:t xml:space="preserve"> plus the values assigned to the preceding and proceeding week</w:t>
      </w:r>
      <w:r w:rsidRPr="00A304B1">
        <w:rPr>
          <w:rFonts w:asciiTheme="minorHAnsi" w:hAnsiTheme="minorHAnsi" w:cs="Helvetica"/>
        </w:rPr>
        <w:t>.</w:t>
      </w:r>
    </w:p>
    <w:p w14:paraId="2EF20726" w14:textId="51E29870" w:rsidR="00C841E2" w:rsidRDefault="00CB7140" w:rsidP="006E5CA9">
      <w:pPr>
        <w:spacing w:line="480" w:lineRule="auto"/>
        <w:ind w:firstLine="720"/>
        <w:rPr>
          <w:rFonts w:asciiTheme="minorHAnsi" w:hAnsiTheme="minorHAnsi"/>
        </w:rPr>
      </w:pPr>
      <w:r>
        <w:rPr>
          <w:rFonts w:asciiTheme="minorHAnsi" w:hAnsiTheme="minorHAnsi"/>
        </w:rPr>
        <w:t>Forecast</w:t>
      </w:r>
      <w:r w:rsidR="006E5CA9" w:rsidRPr="006E5CA9">
        <w:rPr>
          <w:rFonts w:asciiTheme="minorHAnsi" w:hAnsiTheme="minorHAnsi"/>
        </w:rPr>
        <w:t xml:space="preserve"> accuracy will be measured by log</w:t>
      </w:r>
      <w:r w:rsidR="00365800">
        <w:rPr>
          <w:rFonts w:asciiTheme="minorHAnsi" w:hAnsiTheme="minorHAnsi"/>
        </w:rPr>
        <w:t xml:space="preserve"> </w:t>
      </w:r>
      <w:r w:rsidR="006E5CA9" w:rsidRPr="006E5CA9">
        <w:rPr>
          <w:rFonts w:asciiTheme="minorHAnsi" w:hAnsiTheme="minorHAnsi"/>
        </w:rPr>
        <w:t>score only.</w:t>
      </w:r>
      <w:r w:rsidR="006E5CA9">
        <w:rPr>
          <w:rFonts w:asciiTheme="minorHAnsi" w:hAnsiTheme="minorHAnsi"/>
        </w:rPr>
        <w:t xml:space="preserve"> </w:t>
      </w:r>
      <w:r w:rsidR="006E5CA9" w:rsidRPr="006E5CA9">
        <w:rPr>
          <w:rFonts w:asciiTheme="minorHAnsi" w:hAnsiTheme="minorHAnsi"/>
        </w:rPr>
        <w:t>Nonetheless, forecasters are requested to continue to submit point predictions, which should aim to minimize the Absolute Error (AE).</w:t>
      </w:r>
      <w:r w:rsidR="00C841E2" w:rsidRPr="00C841E2">
        <w:rPr>
          <w:rFonts w:asciiTheme="minorHAnsi" w:hAnsiTheme="minorHAnsi"/>
        </w:rPr>
        <w:t xml:space="preserve"> </w:t>
      </w:r>
      <w:r w:rsidR="00C841E2" w:rsidRPr="00C841E2">
        <w:rPr>
          <w:rFonts w:asciiTheme="minorHAnsi" w:hAnsiTheme="minorHAnsi"/>
          <w:shd w:val="clear" w:color="auto" w:fill="FFFFFF"/>
        </w:rPr>
        <w:t>Absolute error (AE) is the absolute difference between a prediction </w:t>
      </w:r>
      <w:r w:rsidR="00C841E2" w:rsidRPr="00C841E2">
        <w:rPr>
          <w:rFonts w:asciiTheme="minorHAnsi" w:hAnsiTheme="minorHAnsi"/>
          <w:noProof/>
        </w:rPr>
        <w:drawing>
          <wp:inline distT="0" distB="0" distL="0" distR="0" wp14:anchorId="19F94084" wp14:editId="0DD42D17">
            <wp:extent cx="201930" cy="307975"/>
            <wp:effectExtent l="0" t="0" r="0" b="0"/>
            <wp:docPr id="14" name="Picture 1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1930" cy="307975"/>
                    </a:xfrm>
                    <a:prstGeom prst="rect">
                      <a:avLst/>
                    </a:prstGeom>
                    <a:noFill/>
                    <a:ln>
                      <a:noFill/>
                    </a:ln>
                  </pic:spPr>
                </pic:pic>
              </a:graphicData>
            </a:graphic>
          </wp:inline>
        </w:drawing>
      </w:r>
      <w:r w:rsidR="00C841E2" w:rsidRPr="00C841E2">
        <w:rPr>
          <w:rFonts w:asciiTheme="minorHAnsi" w:hAnsiTheme="minorHAnsi"/>
          <w:shd w:val="clear" w:color="auto" w:fill="FFFFFF"/>
        </w:rPr>
        <w:t> and an observation </w:t>
      </w:r>
      <w:r w:rsidR="00C841E2" w:rsidRPr="00C841E2">
        <w:rPr>
          <w:rFonts w:asciiTheme="minorHAnsi" w:hAnsiTheme="minorHAnsi"/>
          <w:noProof/>
        </w:rPr>
        <w:drawing>
          <wp:inline distT="0" distB="0" distL="0" distR="0" wp14:anchorId="0A2CB969" wp14:editId="63986B02">
            <wp:extent cx="201930" cy="240665"/>
            <wp:effectExtent l="0" t="0" r="0" b="6985"/>
            <wp:docPr id="13" name="Picture 1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1930" cy="240665"/>
                    </a:xfrm>
                    <a:prstGeom prst="rect">
                      <a:avLst/>
                    </a:prstGeom>
                    <a:noFill/>
                    <a:ln>
                      <a:noFill/>
                    </a:ln>
                  </pic:spPr>
                </pic:pic>
              </a:graphicData>
            </a:graphic>
          </wp:inline>
        </w:drawing>
      </w:r>
      <w:r w:rsidR="00C841E2" w:rsidRPr="00C841E2">
        <w:rPr>
          <w:rFonts w:asciiTheme="minorHAnsi" w:hAnsiTheme="minorHAnsi"/>
          <w:shd w:val="clear" w:color="auto" w:fill="FFFFFF"/>
        </w:rPr>
        <w:t>: </w:t>
      </w:r>
      <w:r w:rsidR="00C841E2" w:rsidRPr="00C841E2">
        <w:rPr>
          <w:rFonts w:asciiTheme="minorHAnsi" w:hAnsiTheme="minorHAnsi"/>
          <w:noProof/>
        </w:rPr>
        <w:drawing>
          <wp:inline distT="0" distB="0" distL="0" distR="0" wp14:anchorId="70D1A01F" wp14:editId="25F01B44">
            <wp:extent cx="1607185" cy="394335"/>
            <wp:effectExtent l="0" t="0" r="0" b="5715"/>
            <wp:docPr id="12" name="Picture 1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607185" cy="394335"/>
                    </a:xfrm>
                    <a:prstGeom prst="rect">
                      <a:avLst/>
                    </a:prstGeom>
                    <a:noFill/>
                    <a:ln>
                      <a:noFill/>
                    </a:ln>
                  </pic:spPr>
                </pic:pic>
              </a:graphicData>
            </a:graphic>
          </wp:inline>
        </w:drawing>
      </w:r>
      <w:r w:rsidR="00C841E2" w:rsidRPr="00C841E2">
        <w:rPr>
          <w:rFonts w:asciiTheme="minorHAnsi" w:hAnsiTheme="minorHAnsi"/>
          <w:shd w:val="clear" w:color="auto" w:fill="FFFFFF"/>
        </w:rPr>
        <w:t> </w:t>
      </w:r>
      <w:r w:rsidR="00C841E2" w:rsidRPr="00C841E2">
        <w:rPr>
          <w:rFonts w:asciiTheme="minorHAnsi" w:hAnsiTheme="minorHAnsi"/>
        </w:rPr>
        <w:br/>
      </w:r>
      <w:r w:rsidR="006E5CA9">
        <w:rPr>
          <w:rFonts w:asciiTheme="minorHAnsi" w:hAnsiTheme="minorHAnsi"/>
          <w:bCs/>
        </w:rPr>
        <w:t>For example,</w:t>
      </w:r>
      <w:r w:rsidR="006E5CA9">
        <w:rPr>
          <w:rFonts w:asciiTheme="minorHAnsi" w:hAnsiTheme="minorHAnsi"/>
          <w:b/>
          <w:bCs/>
        </w:rPr>
        <w:t xml:space="preserve"> </w:t>
      </w:r>
      <w:r w:rsidR="006E5CA9" w:rsidRPr="006E5CA9">
        <w:rPr>
          <w:rFonts w:asciiTheme="minorHAnsi" w:hAnsiTheme="minorHAnsi"/>
          <w:bCs/>
        </w:rPr>
        <w:t>a</w:t>
      </w:r>
      <w:r w:rsidR="00C841E2" w:rsidRPr="00C841E2">
        <w:rPr>
          <w:rFonts w:asciiTheme="minorHAnsi" w:hAnsiTheme="minorHAnsi"/>
        </w:rPr>
        <w:t xml:space="preserve"> forecast predicts that the flu season will start on week 45; flu season actually begins on week 46. The absolute error of the prediction is |45-46| = 1 week.</w:t>
      </w:r>
    </w:p>
    <w:p w14:paraId="34440993" w14:textId="2AB05735" w:rsidR="00C261C6" w:rsidRDefault="00C261C6" w:rsidP="00953F3A">
      <w:pPr>
        <w:spacing w:line="480" w:lineRule="auto"/>
        <w:rPr>
          <w:rFonts w:asciiTheme="minorHAnsi" w:hAnsiTheme="minorHAnsi" w:cs="Courier New"/>
          <w:b/>
        </w:rPr>
      </w:pPr>
      <w:r>
        <w:rPr>
          <w:rFonts w:asciiTheme="minorHAnsi" w:hAnsiTheme="minorHAnsi" w:cs="Courier New"/>
          <w:b/>
        </w:rPr>
        <w:t>Data</w:t>
      </w:r>
    </w:p>
    <w:p w14:paraId="6D48BC3C" w14:textId="34631E0C" w:rsidR="00CB7140" w:rsidRDefault="00C261C6" w:rsidP="00577538">
      <w:pPr>
        <w:spacing w:line="480" w:lineRule="auto"/>
        <w:ind w:firstLine="720"/>
        <w:rPr>
          <w:rFonts w:asciiTheme="minorHAnsi" w:hAnsiTheme="minorHAnsi" w:cs="Courier New"/>
        </w:rPr>
      </w:pPr>
      <w:r w:rsidRPr="00C261C6">
        <w:rPr>
          <w:rFonts w:asciiTheme="minorHAnsi" w:hAnsiTheme="minorHAnsi" w:cs="Courier New"/>
        </w:rPr>
        <w:t xml:space="preserve">The historical national surveillance data that could be used to enable training and model development are available at </w:t>
      </w:r>
      <w:hyperlink r:id="rId23" w:history="1">
        <w:r w:rsidRPr="00115D51">
          <w:rPr>
            <w:rStyle w:val="Hyperlink"/>
            <w:rFonts w:asciiTheme="minorHAnsi" w:hAnsiTheme="minorHAnsi" w:cs="Courier New"/>
          </w:rPr>
          <w:t>http://gis.cdc.gov/grasp/fluview/fluportaldashboard.html</w:t>
        </w:r>
      </w:hyperlink>
      <w:r>
        <w:rPr>
          <w:rFonts w:asciiTheme="minorHAnsi" w:hAnsiTheme="minorHAnsi" w:cs="Courier New"/>
        </w:rPr>
        <w:t>; these data</w:t>
      </w:r>
      <w:r w:rsidRPr="00C261C6">
        <w:rPr>
          <w:rFonts w:asciiTheme="minorHAnsi" w:hAnsiTheme="minorHAnsi" w:cs="Courier New"/>
        </w:rPr>
        <w:t xml:space="preserve"> are updated every Friday at noon</w:t>
      </w:r>
      <w:r>
        <w:rPr>
          <w:rFonts w:asciiTheme="minorHAnsi" w:hAnsiTheme="minorHAnsi" w:cs="Courier New"/>
        </w:rPr>
        <w:t xml:space="preserve"> Eastern Time</w:t>
      </w:r>
      <w:r w:rsidRPr="00C261C6">
        <w:rPr>
          <w:rFonts w:asciiTheme="minorHAnsi" w:hAnsiTheme="minorHAnsi" w:cs="Courier New"/>
        </w:rPr>
        <w:t>.</w:t>
      </w:r>
      <w:r w:rsidR="00CB7140">
        <w:rPr>
          <w:rFonts w:asciiTheme="minorHAnsi" w:hAnsiTheme="minorHAnsi" w:cs="Courier New"/>
        </w:rPr>
        <w:t xml:space="preserve"> The “cdcfluview” package for R can be used to retrieve these data automatically.</w:t>
      </w:r>
      <w:r w:rsidR="00577538">
        <w:rPr>
          <w:rFonts w:asciiTheme="minorHAnsi" w:hAnsiTheme="minorHAnsi" w:cs="Courier New"/>
        </w:rPr>
        <w:t xml:space="preserve"> Teams are welcome to utilize additional data beyond ILINet - a</w:t>
      </w:r>
      <w:r w:rsidR="00CB7140">
        <w:rPr>
          <w:rFonts w:asciiTheme="minorHAnsi" w:hAnsiTheme="minorHAnsi" w:cs="Courier New"/>
        </w:rPr>
        <w:t>dditional potential data sources include</w:t>
      </w:r>
      <w:r w:rsidR="00673112">
        <w:rPr>
          <w:rFonts w:asciiTheme="minorHAnsi" w:hAnsiTheme="minorHAnsi" w:cs="Courier New"/>
        </w:rPr>
        <w:t xml:space="preserve"> but are not limited to</w:t>
      </w:r>
      <w:r w:rsidR="00CB7140">
        <w:rPr>
          <w:rFonts w:asciiTheme="minorHAnsi" w:hAnsiTheme="minorHAnsi" w:cs="Courier New"/>
        </w:rPr>
        <w:t>:</w:t>
      </w:r>
    </w:p>
    <w:p w14:paraId="4665F215" w14:textId="6EB37FAD" w:rsidR="00615E33" w:rsidRDefault="00615E33" w:rsidP="00953F3A">
      <w:pPr>
        <w:spacing w:line="480" w:lineRule="auto"/>
        <w:rPr>
          <w:rFonts w:asciiTheme="minorHAnsi" w:hAnsiTheme="minorHAnsi" w:cs="Courier New"/>
        </w:rPr>
      </w:pPr>
      <w:r w:rsidRPr="00615E33">
        <w:rPr>
          <w:rFonts w:asciiTheme="minorHAnsi" w:hAnsiTheme="minorHAnsi" w:cs="Courier New"/>
        </w:rPr>
        <w:t xml:space="preserve">Carnegie Mellon University’s </w:t>
      </w:r>
      <w:hyperlink r:id="rId24" w:history="1">
        <w:r w:rsidRPr="00615E33">
          <w:rPr>
            <w:rStyle w:val="Hyperlink"/>
            <w:rFonts w:asciiTheme="minorHAnsi" w:hAnsiTheme="minorHAnsi" w:cs="Courier New"/>
          </w:rPr>
          <w:t>Delphi group</w:t>
        </w:r>
      </w:hyperlink>
      <w:r>
        <w:rPr>
          <w:rFonts w:asciiTheme="minorHAnsi" w:hAnsiTheme="minorHAnsi" w:cs="Courier New"/>
        </w:rPr>
        <w:t xml:space="preserve">’s </w:t>
      </w:r>
      <w:hyperlink r:id="rId25" w:history="1">
        <w:r w:rsidRPr="00615E33">
          <w:rPr>
            <w:rStyle w:val="Hyperlink"/>
            <w:rFonts w:asciiTheme="minorHAnsi" w:hAnsiTheme="minorHAnsi" w:cs="Courier New"/>
          </w:rPr>
          <w:t>Epidata API</w:t>
        </w:r>
      </w:hyperlink>
      <w:r w:rsidRPr="00615E33">
        <w:rPr>
          <w:rFonts w:asciiTheme="minorHAnsi" w:hAnsiTheme="minorHAnsi" w:cs="Courier New"/>
        </w:rPr>
        <w:t xml:space="preserve">  </w:t>
      </w:r>
    </w:p>
    <w:p w14:paraId="43C08FD6" w14:textId="5004F8E7" w:rsidR="00E862D1" w:rsidRDefault="00E862D1" w:rsidP="00953F3A">
      <w:pPr>
        <w:spacing w:line="480" w:lineRule="auto"/>
        <w:rPr>
          <w:rFonts w:asciiTheme="minorHAnsi" w:hAnsiTheme="minorHAnsi" w:cs="Courier New"/>
        </w:rPr>
      </w:pPr>
      <w:r>
        <w:rPr>
          <w:rFonts w:asciiTheme="minorHAnsi" w:hAnsiTheme="minorHAnsi" w:cs="Courier New"/>
        </w:rPr>
        <w:t xml:space="preserve">Health Tweets: </w:t>
      </w:r>
      <w:hyperlink r:id="rId26" w:history="1">
        <w:r w:rsidRPr="00C02239">
          <w:rPr>
            <w:rStyle w:val="Hyperlink"/>
            <w:rFonts w:asciiTheme="minorHAnsi" w:hAnsiTheme="minorHAnsi" w:cs="Courier New"/>
          </w:rPr>
          <w:t>http://www.healthtweets.org/</w:t>
        </w:r>
      </w:hyperlink>
    </w:p>
    <w:p w14:paraId="2C73E63E" w14:textId="77777777" w:rsidR="00953F3A" w:rsidRDefault="00953F3A" w:rsidP="00953F3A">
      <w:pPr>
        <w:spacing w:line="480" w:lineRule="auto"/>
        <w:rPr>
          <w:rFonts w:asciiTheme="minorHAnsi" w:hAnsiTheme="minorHAnsi" w:cs="Courier New"/>
          <w:b/>
        </w:rPr>
      </w:pPr>
      <w:r>
        <w:rPr>
          <w:rFonts w:asciiTheme="minorHAnsi" w:hAnsiTheme="minorHAnsi" w:cs="Courier New"/>
          <w:b/>
        </w:rPr>
        <w:t>Publication of forecasts:</w:t>
      </w:r>
    </w:p>
    <w:p w14:paraId="1C62AECB" w14:textId="470EB488" w:rsidR="0083694A" w:rsidRDefault="00953F3A" w:rsidP="006E5CA9">
      <w:pPr>
        <w:spacing w:line="480" w:lineRule="auto"/>
        <w:ind w:firstLine="720"/>
        <w:rPr>
          <w:rFonts w:asciiTheme="minorHAnsi" w:hAnsiTheme="minorHAnsi" w:cs="Courier New"/>
        </w:rPr>
      </w:pPr>
      <w:r>
        <w:rPr>
          <w:rFonts w:asciiTheme="minorHAnsi" w:hAnsiTheme="minorHAnsi" w:cs="Courier New"/>
        </w:rPr>
        <w:t xml:space="preserve">All participants provide consent that their forecasts can be published in real-time on </w:t>
      </w:r>
      <w:r w:rsidR="009C519B">
        <w:rPr>
          <w:rFonts w:asciiTheme="minorHAnsi" w:hAnsiTheme="minorHAnsi" w:cs="Courier New"/>
        </w:rPr>
        <w:t>the CDC’s Epidemic Prediction Initiative website</w:t>
      </w:r>
      <w:r>
        <w:rPr>
          <w:rFonts w:asciiTheme="minorHAnsi" w:hAnsiTheme="minorHAnsi" w:cs="Courier New"/>
        </w:rPr>
        <w:t xml:space="preserve"> and</w:t>
      </w:r>
      <w:r w:rsidR="00191753">
        <w:rPr>
          <w:rFonts w:asciiTheme="minorHAnsi" w:hAnsiTheme="minorHAnsi" w:cs="Courier New"/>
        </w:rPr>
        <w:t>, after the season ends,</w:t>
      </w:r>
      <w:r>
        <w:rPr>
          <w:rFonts w:asciiTheme="minorHAnsi" w:hAnsiTheme="minorHAnsi" w:cs="Courier New"/>
        </w:rPr>
        <w:t xml:space="preserve"> in a scientific journal describing the results of the </w:t>
      </w:r>
      <w:r w:rsidR="00191753">
        <w:rPr>
          <w:rFonts w:asciiTheme="minorHAnsi" w:hAnsiTheme="minorHAnsi" w:cs="Courier New"/>
        </w:rPr>
        <w:t>challenge</w:t>
      </w:r>
      <w:r>
        <w:rPr>
          <w:rFonts w:asciiTheme="minorHAnsi" w:hAnsiTheme="minorHAnsi" w:cs="Courier New"/>
        </w:rPr>
        <w:t>. The forecasts can be attributed to a team name</w:t>
      </w:r>
      <w:r w:rsidR="000F100B">
        <w:rPr>
          <w:rFonts w:asciiTheme="minorHAnsi" w:hAnsiTheme="minorHAnsi" w:cs="Courier New"/>
        </w:rPr>
        <w:t xml:space="preserve"> (e.g. John Doe University)</w:t>
      </w:r>
      <w:r w:rsidR="00CB7140">
        <w:rPr>
          <w:rFonts w:asciiTheme="minorHAnsi" w:hAnsiTheme="minorHAnsi" w:cs="Courier New"/>
        </w:rPr>
        <w:t xml:space="preserve"> or anonymous (e.g. Team A) based on the individual team’s preference.</w:t>
      </w:r>
      <w:r w:rsidR="00926945">
        <w:rPr>
          <w:rFonts w:asciiTheme="minorHAnsi" w:hAnsiTheme="minorHAnsi" w:cs="Courier New"/>
        </w:rPr>
        <w:t xml:space="preserve"> Team names should be limited to 25 characters for display online.</w:t>
      </w:r>
      <w:r>
        <w:rPr>
          <w:rFonts w:asciiTheme="minorHAnsi" w:hAnsiTheme="minorHAnsi" w:cs="Courier New"/>
        </w:rPr>
        <w:t xml:space="preserve"> No participating team can publish the results of another team’s model in any form without the </w:t>
      </w:r>
      <w:r w:rsidR="000F100B">
        <w:rPr>
          <w:rFonts w:asciiTheme="minorHAnsi" w:hAnsiTheme="minorHAnsi" w:cs="Courier New"/>
        </w:rPr>
        <w:t xml:space="preserve">team’s </w:t>
      </w:r>
      <w:r>
        <w:rPr>
          <w:rFonts w:asciiTheme="minorHAnsi" w:hAnsiTheme="minorHAnsi" w:cs="Courier New"/>
        </w:rPr>
        <w:t>consent.</w:t>
      </w:r>
      <w:r w:rsidR="0020247A">
        <w:rPr>
          <w:rFonts w:asciiTheme="minorHAnsi" w:hAnsiTheme="minorHAnsi" w:cs="Courier New"/>
        </w:rPr>
        <w:t xml:space="preserve"> </w:t>
      </w:r>
      <w:r w:rsidR="000F100B">
        <w:rPr>
          <w:rFonts w:asciiTheme="minorHAnsi" w:hAnsiTheme="minorHAnsi" w:cs="Courier New"/>
        </w:rPr>
        <w:t>The</w:t>
      </w:r>
      <w:r w:rsidR="0020247A">
        <w:rPr>
          <w:rFonts w:asciiTheme="minorHAnsi" w:hAnsiTheme="minorHAnsi" w:cs="Courier New"/>
        </w:rPr>
        <w:t xml:space="preserve"> manuscript describing the accuracy of forecasts across teams will be coordinated by a representative from CDC.</w:t>
      </w:r>
      <w:r w:rsidR="006548A1">
        <w:rPr>
          <w:rFonts w:asciiTheme="minorHAnsi" w:hAnsiTheme="minorHAnsi" w:cs="Courier New"/>
        </w:rPr>
        <w:t xml:space="preserve"> If discussing the forecasting challenge on social media, teams are encouraged to use the hashtag #</w:t>
      </w:r>
      <w:r w:rsidR="00C652B4">
        <w:rPr>
          <w:rFonts w:asciiTheme="minorHAnsi" w:hAnsiTheme="minorHAnsi" w:cs="Courier New"/>
        </w:rPr>
        <w:t>CDC</w:t>
      </w:r>
      <w:r w:rsidR="006548A1">
        <w:rPr>
          <w:rFonts w:asciiTheme="minorHAnsi" w:hAnsiTheme="minorHAnsi" w:cs="Courier New"/>
        </w:rPr>
        <w:t>flusight to promote visibility of the challenge.</w:t>
      </w:r>
    </w:p>
    <w:p w14:paraId="77FDF2BE" w14:textId="463C8732" w:rsidR="00371154" w:rsidRDefault="00371154" w:rsidP="00371154">
      <w:pPr>
        <w:spacing w:line="480" w:lineRule="auto"/>
        <w:rPr>
          <w:rFonts w:asciiTheme="minorHAnsi" w:hAnsiTheme="minorHAnsi" w:cs="Courier New"/>
          <w:b/>
        </w:rPr>
      </w:pPr>
      <w:r>
        <w:rPr>
          <w:rFonts w:asciiTheme="minorHAnsi" w:hAnsiTheme="minorHAnsi" w:cs="Courier New"/>
          <w:b/>
        </w:rPr>
        <w:t>Ensemble Model and Null Models:</w:t>
      </w:r>
    </w:p>
    <w:p w14:paraId="524A9C95" w14:textId="520B4502" w:rsidR="00371154" w:rsidRDefault="00371154" w:rsidP="00371154">
      <w:pPr>
        <w:spacing w:line="480" w:lineRule="auto"/>
        <w:rPr>
          <w:rFonts w:asciiTheme="minorHAnsi" w:hAnsiTheme="minorHAnsi" w:cs="Courier New"/>
        </w:rPr>
      </w:pPr>
      <w:r>
        <w:rPr>
          <w:rFonts w:asciiTheme="minorHAnsi" w:hAnsiTheme="minorHAnsi" w:cs="Courier New"/>
        </w:rPr>
        <w:tab/>
        <w:t xml:space="preserve"> New this year, participant forecasts will be combined into an ensemble forecast to be published in real-time along with the participant forecasts. All teams are welcome to contribute to the development of this ensemble model and interested teams should contact CDC. In addition, forecasts will be displayed alongside the output</w:t>
      </w:r>
      <w:r w:rsidR="0067353C">
        <w:rPr>
          <w:rFonts w:asciiTheme="minorHAnsi" w:hAnsiTheme="minorHAnsi" w:cs="Courier New"/>
        </w:rPr>
        <w:t xml:space="preserve"> of two null models for comparison. One null model will be based solely on </w:t>
      </w:r>
      <w:r w:rsidR="009732CB">
        <w:rPr>
          <w:rFonts w:asciiTheme="minorHAnsi" w:hAnsiTheme="minorHAnsi" w:cs="Courier New"/>
        </w:rPr>
        <w:t xml:space="preserve">the </w:t>
      </w:r>
      <w:ins w:id="44" w:author="McGowan, Craig (CDC)" w:date="2016-09-16T10:07:00Z">
        <w:r w:rsidR="00AC5738">
          <w:rPr>
            <w:rFonts w:asciiTheme="minorHAnsi" w:hAnsiTheme="minorHAnsi" w:cs="Courier New"/>
          </w:rPr>
          <w:t xml:space="preserve">historical </w:t>
        </w:r>
      </w:ins>
      <w:r w:rsidR="009732CB">
        <w:rPr>
          <w:rFonts w:asciiTheme="minorHAnsi" w:hAnsiTheme="minorHAnsi" w:cs="Courier New"/>
        </w:rPr>
        <w:t xml:space="preserve">distribution of </w:t>
      </w:r>
      <w:ins w:id="45" w:author="McGowan, Craig (CDC)" w:date="2016-09-16T10:07:00Z">
        <w:r w:rsidR="00AC5738">
          <w:rPr>
            <w:rFonts w:asciiTheme="minorHAnsi" w:hAnsiTheme="minorHAnsi" w:cs="Courier New"/>
          </w:rPr>
          <w:t xml:space="preserve">the value of interest (i.e. onset week, peak week, </w:t>
        </w:r>
      </w:ins>
      <w:ins w:id="46" w:author="McGowan, Craig (CDC)" w:date="2016-09-16T10:09:00Z">
        <w:r w:rsidR="00AC5738">
          <w:rPr>
            <w:rFonts w:asciiTheme="minorHAnsi" w:hAnsiTheme="minorHAnsi" w:cs="Courier New"/>
          </w:rPr>
          <w:t xml:space="preserve">peak percentage, </w:t>
        </w:r>
      </w:ins>
      <w:ins w:id="47" w:author="McGowan, Craig (CDC)" w:date="2016-09-16T10:07:00Z">
        <w:r w:rsidR="00AC5738">
          <w:rPr>
            <w:rFonts w:asciiTheme="minorHAnsi" w:hAnsiTheme="minorHAnsi" w:cs="Courier New"/>
          </w:rPr>
          <w:t xml:space="preserve">or </w:t>
        </w:r>
      </w:ins>
      <w:ins w:id="48" w:author="McGowan, Craig (CDC)" w:date="2016-09-16T10:08:00Z">
        <w:r w:rsidR="00AC5738">
          <w:rPr>
            <w:rFonts w:asciiTheme="minorHAnsi" w:hAnsiTheme="minorHAnsi" w:cs="Courier New"/>
          </w:rPr>
          <w:t>wILI percentage in a given MMWR week)</w:t>
        </w:r>
      </w:ins>
      <w:del w:id="49" w:author="McGowan, Craig (CDC)" w:date="2016-09-16T10:07:00Z">
        <w:r w:rsidR="0067353C" w:rsidDel="00AC5738">
          <w:rPr>
            <w:rFonts w:asciiTheme="minorHAnsi" w:hAnsiTheme="minorHAnsi" w:cs="Courier New"/>
          </w:rPr>
          <w:delText>past ILINet values (</w:delText>
        </w:r>
      </w:del>
      <w:ins w:id="50" w:author="McGowan, Craig (CDC)" w:date="2016-09-16T10:07:00Z">
        <w:r w:rsidR="00AC5738">
          <w:rPr>
            <w:rFonts w:asciiTheme="minorHAnsi" w:hAnsiTheme="minorHAnsi" w:cs="Courier New"/>
          </w:rPr>
          <w:t>,</w:t>
        </w:r>
      </w:ins>
      <w:ins w:id="51" w:author="McGowan, Craig (CDC)" w:date="2016-09-16T10:08:00Z">
        <w:r w:rsidR="00AC5738">
          <w:rPr>
            <w:rFonts w:asciiTheme="minorHAnsi" w:hAnsiTheme="minorHAnsi" w:cs="Courier New"/>
          </w:rPr>
          <w:t xml:space="preserve"> </w:t>
        </w:r>
      </w:ins>
      <w:r w:rsidR="0067353C">
        <w:rPr>
          <w:rFonts w:asciiTheme="minorHAnsi" w:hAnsiTheme="minorHAnsi" w:cs="Courier New"/>
        </w:rPr>
        <w:t xml:space="preserve">excluding the 2009/2010 </w:t>
      </w:r>
      <w:r w:rsidR="00287BE6">
        <w:rPr>
          <w:rFonts w:asciiTheme="minorHAnsi" w:hAnsiTheme="minorHAnsi" w:cs="Courier New"/>
        </w:rPr>
        <w:t xml:space="preserve">H1N1 </w:t>
      </w:r>
      <w:r w:rsidR="0067353C">
        <w:rPr>
          <w:rFonts w:asciiTheme="minorHAnsi" w:hAnsiTheme="minorHAnsi" w:cs="Courier New"/>
        </w:rPr>
        <w:t xml:space="preserve">pandemic </w:t>
      </w:r>
      <w:r w:rsidR="009732CB">
        <w:rPr>
          <w:rFonts w:asciiTheme="minorHAnsi" w:hAnsiTheme="minorHAnsi" w:cs="Courier New"/>
        </w:rPr>
        <w:t>season</w:t>
      </w:r>
      <w:del w:id="52" w:author="McGowan, Craig (CDC)" w:date="2016-09-16T10:07:00Z">
        <w:r w:rsidR="0067353C" w:rsidDel="00AC5738">
          <w:rPr>
            <w:rFonts w:asciiTheme="minorHAnsi" w:hAnsiTheme="minorHAnsi" w:cs="Courier New"/>
          </w:rPr>
          <w:delText>)</w:delText>
        </w:r>
      </w:del>
      <w:r w:rsidR="0067353C">
        <w:rPr>
          <w:rFonts w:asciiTheme="minorHAnsi" w:hAnsiTheme="minorHAnsi" w:cs="Courier New"/>
        </w:rPr>
        <w:t>, while the se</w:t>
      </w:r>
      <w:r w:rsidR="009732CB">
        <w:rPr>
          <w:rFonts w:asciiTheme="minorHAnsi" w:hAnsiTheme="minorHAnsi" w:cs="Courier New"/>
        </w:rPr>
        <w:t>cond null model will be a simple</w:t>
      </w:r>
      <w:r w:rsidR="0067353C">
        <w:rPr>
          <w:rFonts w:asciiTheme="minorHAnsi" w:hAnsiTheme="minorHAnsi" w:cs="Courier New"/>
        </w:rPr>
        <w:t xml:space="preserve"> SARIMA model</w:t>
      </w:r>
      <w:r w:rsidR="00215C80">
        <w:rPr>
          <w:rFonts w:asciiTheme="minorHAnsi" w:hAnsiTheme="minorHAnsi" w:cs="Courier New"/>
        </w:rPr>
        <w:t xml:space="preserve"> fit to prior years’ ILINet activity, excluding the 2008/2009 and 2009/2010 years to eliminate </w:t>
      </w:r>
      <w:r w:rsidR="00287BE6">
        <w:rPr>
          <w:rFonts w:asciiTheme="minorHAnsi" w:hAnsiTheme="minorHAnsi" w:cs="Courier New"/>
        </w:rPr>
        <w:t xml:space="preserve">activity </w:t>
      </w:r>
      <w:r w:rsidR="00215C80">
        <w:rPr>
          <w:rFonts w:asciiTheme="minorHAnsi" w:hAnsiTheme="minorHAnsi" w:cs="Courier New"/>
        </w:rPr>
        <w:t>due to the H1N1 pandemic</w:t>
      </w:r>
      <w:r w:rsidR="0067353C">
        <w:rPr>
          <w:rFonts w:asciiTheme="minorHAnsi" w:hAnsiTheme="minorHAnsi" w:cs="Courier New"/>
        </w:rPr>
        <w:t>.</w:t>
      </w:r>
    </w:p>
    <w:p w14:paraId="3D3D59C9" w14:textId="7505D563" w:rsidR="00353A3C" w:rsidRDefault="00353A3C" w:rsidP="00371154">
      <w:pPr>
        <w:spacing w:line="480" w:lineRule="auto"/>
        <w:rPr>
          <w:rFonts w:asciiTheme="minorHAnsi" w:hAnsiTheme="minorHAnsi" w:cs="Courier New"/>
        </w:rPr>
      </w:pPr>
      <w:r>
        <w:rPr>
          <w:rFonts w:asciiTheme="minorHAnsi" w:hAnsiTheme="minorHAnsi" w:cs="Courier New"/>
          <w:b/>
        </w:rPr>
        <w:t xml:space="preserve">Hospitalization Rates </w:t>
      </w:r>
      <w:r w:rsidR="006548A1">
        <w:rPr>
          <w:rFonts w:asciiTheme="minorHAnsi" w:hAnsiTheme="minorHAnsi" w:cs="Courier New"/>
          <w:b/>
        </w:rPr>
        <w:t>Working Group</w:t>
      </w:r>
    </w:p>
    <w:p w14:paraId="203AB0F3" w14:textId="3216AF5E" w:rsidR="00353A3C" w:rsidRPr="00353A3C" w:rsidRDefault="00353A3C" w:rsidP="00371154">
      <w:pPr>
        <w:spacing w:line="480" w:lineRule="auto"/>
        <w:rPr>
          <w:rFonts w:asciiTheme="minorHAnsi" w:hAnsiTheme="minorHAnsi" w:cs="Courier New"/>
        </w:rPr>
      </w:pPr>
      <w:r>
        <w:rPr>
          <w:rFonts w:asciiTheme="minorHAnsi" w:hAnsiTheme="minorHAnsi" w:cs="Courier New"/>
        </w:rPr>
        <w:tab/>
        <w:t xml:space="preserve">Based on feedback at the annual forecasting meeting, CDC is exploring adding weekly rates of laboratory-confirmed influenza hospitalizations as a target to be modeled in future years. Currently, CDC’s FluSurv-NET system covers hospitals in 13 states and estimates age-specific rates of laboratory-confirmed influenza hospitalization. </w:t>
      </w:r>
      <w:r w:rsidR="000B4C4E">
        <w:rPr>
          <w:rFonts w:asciiTheme="minorHAnsi" w:hAnsiTheme="minorHAnsi" w:cs="Courier New"/>
        </w:rPr>
        <w:t>Initial targets would be peak national hospitalization rate, peak week of hospitalization, and 4-week ahead forecasts, though t</w:t>
      </w:r>
      <w:r>
        <w:rPr>
          <w:rFonts w:asciiTheme="minorHAnsi" w:hAnsiTheme="minorHAnsi" w:cs="Courier New"/>
        </w:rPr>
        <w:t>eams are invited to provide feedback on target defin</w:t>
      </w:r>
      <w:r w:rsidR="000B4C4E">
        <w:rPr>
          <w:rFonts w:asciiTheme="minorHAnsi" w:hAnsiTheme="minorHAnsi" w:cs="Courier New"/>
        </w:rPr>
        <w:t xml:space="preserve">itions. Forecasts would be probabilistic in nature, similar to those for ILINet percentages. </w:t>
      </w:r>
      <w:r w:rsidR="00926945">
        <w:rPr>
          <w:rFonts w:asciiTheme="minorHAnsi" w:hAnsiTheme="minorHAnsi" w:cs="Courier New"/>
        </w:rPr>
        <w:t>Interested teams should contact CDC to form a working group to explore the feasibility of these targets</w:t>
      </w:r>
      <w:r w:rsidR="000B4C4E">
        <w:rPr>
          <w:rFonts w:asciiTheme="minorHAnsi" w:hAnsiTheme="minorHAnsi" w:cs="Courier New"/>
        </w:rPr>
        <w:t>.</w:t>
      </w:r>
      <w:r>
        <w:rPr>
          <w:rFonts w:asciiTheme="minorHAnsi" w:hAnsiTheme="minorHAnsi" w:cs="Courier New"/>
        </w:rPr>
        <w:t xml:space="preserve"> Historical surveillance data of influenza hospitalization rates </w:t>
      </w:r>
      <w:r w:rsidR="000B4C4E">
        <w:rPr>
          <w:rFonts w:asciiTheme="minorHAnsi" w:hAnsiTheme="minorHAnsi" w:cs="Courier New"/>
        </w:rPr>
        <w:t xml:space="preserve">from FluSurv-Net </w:t>
      </w:r>
      <w:r>
        <w:rPr>
          <w:rFonts w:asciiTheme="minorHAnsi" w:hAnsiTheme="minorHAnsi" w:cs="Courier New"/>
        </w:rPr>
        <w:t xml:space="preserve">are available at </w:t>
      </w:r>
      <w:r w:rsidRPr="00353A3C">
        <w:rPr>
          <w:rFonts w:asciiTheme="minorHAnsi" w:hAnsiTheme="minorHAnsi" w:cs="Courier New"/>
        </w:rPr>
        <w:t>http://gis.cdc.gov/GRASP/Fluview/FluHospRates.html</w:t>
      </w:r>
      <w:r>
        <w:rPr>
          <w:rFonts w:asciiTheme="minorHAnsi" w:hAnsiTheme="minorHAnsi" w:cs="Courier New"/>
        </w:rPr>
        <w:t xml:space="preserve">  </w:t>
      </w:r>
    </w:p>
    <w:p w14:paraId="33DB1D40" w14:textId="136CD320" w:rsidR="00371154" w:rsidRDefault="006548A1" w:rsidP="00287BE6">
      <w:pPr>
        <w:spacing w:line="480" w:lineRule="auto"/>
        <w:rPr>
          <w:rFonts w:asciiTheme="minorHAnsi" w:hAnsiTheme="minorHAnsi" w:cs="Courier New"/>
          <w:b/>
        </w:rPr>
      </w:pPr>
      <w:r>
        <w:rPr>
          <w:rFonts w:asciiTheme="minorHAnsi" w:hAnsiTheme="minorHAnsi" w:cs="Courier New"/>
          <w:b/>
        </w:rPr>
        <w:t>State-based ILINet Working Group</w:t>
      </w:r>
      <w:r>
        <w:rPr>
          <w:rFonts w:asciiTheme="minorHAnsi" w:hAnsiTheme="minorHAnsi" w:cs="Courier New"/>
          <w:b/>
        </w:rPr>
        <w:tab/>
      </w:r>
    </w:p>
    <w:p w14:paraId="47012ECA" w14:textId="37C967FB" w:rsidR="006548A1" w:rsidRPr="006548A1" w:rsidRDefault="006548A1" w:rsidP="006548A1">
      <w:pPr>
        <w:spacing w:line="480" w:lineRule="auto"/>
        <w:ind w:firstLine="720"/>
        <w:rPr>
          <w:rFonts w:asciiTheme="minorHAnsi" w:hAnsiTheme="minorHAnsi" w:cs="Courier New"/>
        </w:rPr>
      </w:pPr>
      <w:r>
        <w:rPr>
          <w:rFonts w:asciiTheme="minorHAnsi" w:hAnsiTheme="minorHAnsi" w:cs="Courier New"/>
        </w:rPr>
        <w:t xml:space="preserve">Teams interested in being part of a working group </w:t>
      </w:r>
      <w:r w:rsidR="00DF7CA3">
        <w:rPr>
          <w:rFonts w:asciiTheme="minorHAnsi" w:hAnsiTheme="minorHAnsi" w:cs="Courier New"/>
        </w:rPr>
        <w:t xml:space="preserve">to discuss opportunities and challenges regarding </w:t>
      </w:r>
      <w:r>
        <w:rPr>
          <w:rFonts w:asciiTheme="minorHAnsi" w:hAnsiTheme="minorHAnsi" w:cs="Courier New"/>
        </w:rPr>
        <w:t>potentially including state-based ILINet forecasts in future competitions should contact CDC.</w:t>
      </w:r>
    </w:p>
    <w:sectPr w:rsidR="006548A1" w:rsidRPr="006548A1" w:rsidSect="001E56B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059B9" w14:textId="77777777" w:rsidR="00F02ACB" w:rsidRDefault="00F02ACB" w:rsidP="00AC077F">
      <w:r>
        <w:separator/>
      </w:r>
    </w:p>
  </w:endnote>
  <w:endnote w:type="continuationSeparator" w:id="0">
    <w:p w14:paraId="1046D990" w14:textId="77777777" w:rsidR="00F02ACB" w:rsidRDefault="00F02ACB" w:rsidP="00AC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388901"/>
      <w:docPartObj>
        <w:docPartGallery w:val="Page Numbers (Bottom of Page)"/>
        <w:docPartUnique/>
      </w:docPartObj>
    </w:sdtPr>
    <w:sdtEndPr>
      <w:rPr>
        <w:noProof/>
      </w:rPr>
    </w:sdtEndPr>
    <w:sdtContent>
      <w:p w14:paraId="0288D182" w14:textId="77777777" w:rsidR="00597072" w:rsidRDefault="00DE3822">
        <w:pPr>
          <w:pStyle w:val="Footer"/>
          <w:jc w:val="right"/>
        </w:pPr>
        <w:r>
          <w:fldChar w:fldCharType="begin"/>
        </w:r>
        <w:r w:rsidR="00597072">
          <w:instrText xml:space="preserve"> PAGE   \* MERGEFORMAT </w:instrText>
        </w:r>
        <w:r>
          <w:fldChar w:fldCharType="separate"/>
        </w:r>
        <w:r w:rsidR="00DB3127">
          <w:rPr>
            <w:noProof/>
          </w:rPr>
          <w:t>8</w:t>
        </w:r>
        <w:r>
          <w:rPr>
            <w:noProof/>
          </w:rPr>
          <w:fldChar w:fldCharType="end"/>
        </w:r>
      </w:p>
    </w:sdtContent>
  </w:sdt>
  <w:p w14:paraId="55DA2837" w14:textId="77777777" w:rsidR="00597072" w:rsidRDefault="00597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E3A8A" w14:textId="77777777" w:rsidR="00F02ACB" w:rsidRDefault="00F02ACB" w:rsidP="00AC077F">
      <w:r>
        <w:separator/>
      </w:r>
    </w:p>
  </w:footnote>
  <w:footnote w:type="continuationSeparator" w:id="0">
    <w:p w14:paraId="6A841469" w14:textId="77777777" w:rsidR="00F02ACB" w:rsidRDefault="00F02ACB" w:rsidP="00AC07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D4651"/>
    <w:multiLevelType w:val="hybridMultilevel"/>
    <w:tmpl w:val="A8BCC84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8D6202"/>
    <w:multiLevelType w:val="hybridMultilevel"/>
    <w:tmpl w:val="8174E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4D43"/>
    <w:multiLevelType w:val="hybridMultilevel"/>
    <w:tmpl w:val="A24C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338BC"/>
    <w:multiLevelType w:val="hybridMultilevel"/>
    <w:tmpl w:val="0696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35528"/>
    <w:multiLevelType w:val="multilevel"/>
    <w:tmpl w:val="5E72B48C"/>
    <w:lvl w:ilvl="0">
      <w:start w:val="1"/>
      <w:numFmt w:val="decimal"/>
      <w:lvlText w:val="%1."/>
      <w:lvlJc w:val="left"/>
      <w:pPr>
        <w:tabs>
          <w:tab w:val="num" w:pos="450"/>
        </w:tabs>
        <w:ind w:left="450" w:hanging="360"/>
      </w:pPr>
    </w:lvl>
    <w:lvl w:ilvl="1">
      <w:start w:val="1"/>
      <w:numFmt w:val="bullet"/>
      <w:lvlText w:val=""/>
      <w:lvlJc w:val="left"/>
      <w:pPr>
        <w:tabs>
          <w:tab w:val="num" w:pos="1170"/>
        </w:tabs>
        <w:ind w:left="1170" w:hanging="360"/>
      </w:pPr>
      <w:rPr>
        <w:rFonts w:ascii="Symbol" w:hAnsi="Symbol"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38387C81"/>
    <w:multiLevelType w:val="hybridMultilevel"/>
    <w:tmpl w:val="C8DE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A70D6"/>
    <w:multiLevelType w:val="hybridMultilevel"/>
    <w:tmpl w:val="11D4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A69D7"/>
    <w:multiLevelType w:val="hybridMultilevel"/>
    <w:tmpl w:val="26C01AF8"/>
    <w:lvl w:ilvl="0" w:tplc="C328654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E257E"/>
    <w:multiLevelType w:val="multilevel"/>
    <w:tmpl w:val="CE88F50C"/>
    <w:lvl w:ilvl="0">
      <w:start w:val="1"/>
      <w:numFmt w:val="decimal"/>
      <w:lvlText w:val="%1."/>
      <w:lvlJc w:val="left"/>
      <w:pPr>
        <w:tabs>
          <w:tab w:val="num" w:pos="450"/>
        </w:tabs>
        <w:ind w:left="450" w:hanging="360"/>
      </w:p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15:restartNumberingAfterBreak="0">
    <w:nsid w:val="41342588"/>
    <w:multiLevelType w:val="hybridMultilevel"/>
    <w:tmpl w:val="0644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B5A78"/>
    <w:multiLevelType w:val="hybridMultilevel"/>
    <w:tmpl w:val="B8F898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90BAD"/>
    <w:multiLevelType w:val="hybridMultilevel"/>
    <w:tmpl w:val="2B2A4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B8A3A8D"/>
    <w:multiLevelType w:val="hybridMultilevel"/>
    <w:tmpl w:val="C9FC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117C7"/>
    <w:multiLevelType w:val="hybridMultilevel"/>
    <w:tmpl w:val="D43E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B778F"/>
    <w:multiLevelType w:val="hybridMultilevel"/>
    <w:tmpl w:val="FD9C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04A61"/>
    <w:multiLevelType w:val="hybridMultilevel"/>
    <w:tmpl w:val="2E9EC798"/>
    <w:lvl w:ilvl="0" w:tplc="2BF825BE">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5AE0C09"/>
    <w:multiLevelType w:val="hybridMultilevel"/>
    <w:tmpl w:val="DFCA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B40FC"/>
    <w:multiLevelType w:val="hybridMultilevel"/>
    <w:tmpl w:val="0FA8F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E0A8A"/>
    <w:multiLevelType w:val="hybridMultilevel"/>
    <w:tmpl w:val="9B92DBA8"/>
    <w:lvl w:ilvl="0" w:tplc="79A2A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5"/>
  </w:num>
  <w:num w:numId="6">
    <w:abstractNumId w:val="16"/>
  </w:num>
  <w:num w:numId="7">
    <w:abstractNumId w:val="10"/>
  </w:num>
  <w:num w:numId="8">
    <w:abstractNumId w:val="1"/>
  </w:num>
  <w:num w:numId="9">
    <w:abstractNumId w:val="6"/>
  </w:num>
  <w:num w:numId="10">
    <w:abstractNumId w:val="14"/>
  </w:num>
  <w:num w:numId="11">
    <w:abstractNumId w:val="5"/>
  </w:num>
  <w:num w:numId="12">
    <w:abstractNumId w:val="18"/>
  </w:num>
  <w:num w:numId="13">
    <w:abstractNumId w:val="7"/>
  </w:num>
  <w:num w:numId="14">
    <w:abstractNumId w:val="13"/>
  </w:num>
  <w:num w:numId="15">
    <w:abstractNumId w:val="8"/>
  </w:num>
  <w:num w:numId="16">
    <w:abstractNumId w:val="4"/>
  </w:num>
  <w:num w:numId="17">
    <w:abstractNumId w:val="9"/>
  </w:num>
  <w:num w:numId="18">
    <w:abstractNumId w:val="12"/>
  </w:num>
  <w:num w:numId="19">
    <w:abstractNumId w:val="2"/>
  </w:num>
  <w:num w:numId="20">
    <w:abstractNumId w:val="3"/>
  </w:num>
  <w:num w:numId="2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Gowan, Craig (CDC)">
    <w15:presenceInfo w15:providerId="AD" w15:userId="S-1-5-21-1207783550-2075000910-922709458-579182"/>
  </w15:person>
  <w15:person w15:author="Matthew Biggerstaff">
    <w15:presenceInfo w15:providerId="None" w15:userId="Matthew Biggersta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36"/>
    <w:rsid w:val="00001592"/>
    <w:rsid w:val="000033D9"/>
    <w:rsid w:val="00010244"/>
    <w:rsid w:val="00026419"/>
    <w:rsid w:val="00027C37"/>
    <w:rsid w:val="000349AD"/>
    <w:rsid w:val="0006583A"/>
    <w:rsid w:val="000718C6"/>
    <w:rsid w:val="00083EA4"/>
    <w:rsid w:val="00093076"/>
    <w:rsid w:val="000A1E81"/>
    <w:rsid w:val="000A4DB1"/>
    <w:rsid w:val="000A797C"/>
    <w:rsid w:val="000B47D5"/>
    <w:rsid w:val="000B4C4E"/>
    <w:rsid w:val="000D10EA"/>
    <w:rsid w:val="000D2535"/>
    <w:rsid w:val="000D3B33"/>
    <w:rsid w:val="000E02EE"/>
    <w:rsid w:val="000E2EAB"/>
    <w:rsid w:val="000E30D3"/>
    <w:rsid w:val="000E603C"/>
    <w:rsid w:val="000E6252"/>
    <w:rsid w:val="000E72A6"/>
    <w:rsid w:val="000F100B"/>
    <w:rsid w:val="000F2B82"/>
    <w:rsid w:val="000F2BCC"/>
    <w:rsid w:val="000F540F"/>
    <w:rsid w:val="0010346B"/>
    <w:rsid w:val="00103C3D"/>
    <w:rsid w:val="00104B71"/>
    <w:rsid w:val="00107C46"/>
    <w:rsid w:val="00110E9E"/>
    <w:rsid w:val="00113B64"/>
    <w:rsid w:val="00117BFD"/>
    <w:rsid w:val="00127A50"/>
    <w:rsid w:val="0013144A"/>
    <w:rsid w:val="0013357C"/>
    <w:rsid w:val="00136212"/>
    <w:rsid w:val="00140286"/>
    <w:rsid w:val="0014211F"/>
    <w:rsid w:val="001550FD"/>
    <w:rsid w:val="001559C3"/>
    <w:rsid w:val="00156F58"/>
    <w:rsid w:val="00174A9B"/>
    <w:rsid w:val="00174D20"/>
    <w:rsid w:val="001767A3"/>
    <w:rsid w:val="00176CD7"/>
    <w:rsid w:val="00180B56"/>
    <w:rsid w:val="00184593"/>
    <w:rsid w:val="00184C35"/>
    <w:rsid w:val="00190074"/>
    <w:rsid w:val="00191753"/>
    <w:rsid w:val="00193D79"/>
    <w:rsid w:val="001A27F6"/>
    <w:rsid w:val="001D4BFE"/>
    <w:rsid w:val="001E37FF"/>
    <w:rsid w:val="001E525F"/>
    <w:rsid w:val="001E56B5"/>
    <w:rsid w:val="001E7B5D"/>
    <w:rsid w:val="001F1974"/>
    <w:rsid w:val="001F480F"/>
    <w:rsid w:val="001F4B99"/>
    <w:rsid w:val="00200760"/>
    <w:rsid w:val="00201E31"/>
    <w:rsid w:val="0020247A"/>
    <w:rsid w:val="00204910"/>
    <w:rsid w:val="00213414"/>
    <w:rsid w:val="00215C80"/>
    <w:rsid w:val="00220A4F"/>
    <w:rsid w:val="00231DB3"/>
    <w:rsid w:val="00236417"/>
    <w:rsid w:val="00242182"/>
    <w:rsid w:val="00243BD5"/>
    <w:rsid w:val="00250CA8"/>
    <w:rsid w:val="0025213F"/>
    <w:rsid w:val="00262560"/>
    <w:rsid w:val="002650F1"/>
    <w:rsid w:val="002764A1"/>
    <w:rsid w:val="00286034"/>
    <w:rsid w:val="00286C9E"/>
    <w:rsid w:val="00287BE6"/>
    <w:rsid w:val="00292720"/>
    <w:rsid w:val="002B3AE4"/>
    <w:rsid w:val="002B64E7"/>
    <w:rsid w:val="002B67F7"/>
    <w:rsid w:val="002C175F"/>
    <w:rsid w:val="002C68D4"/>
    <w:rsid w:val="002C6C9F"/>
    <w:rsid w:val="002D1017"/>
    <w:rsid w:val="002D59F5"/>
    <w:rsid w:val="002E0A3A"/>
    <w:rsid w:val="002E5BB6"/>
    <w:rsid w:val="002F0B4F"/>
    <w:rsid w:val="002F1BED"/>
    <w:rsid w:val="002F2EA4"/>
    <w:rsid w:val="003010E1"/>
    <w:rsid w:val="00307CD0"/>
    <w:rsid w:val="003121D7"/>
    <w:rsid w:val="00314320"/>
    <w:rsid w:val="00314881"/>
    <w:rsid w:val="00326D5B"/>
    <w:rsid w:val="00327CAD"/>
    <w:rsid w:val="0034036F"/>
    <w:rsid w:val="003426FA"/>
    <w:rsid w:val="0034283F"/>
    <w:rsid w:val="00346C86"/>
    <w:rsid w:val="00353A3C"/>
    <w:rsid w:val="00357881"/>
    <w:rsid w:val="00361207"/>
    <w:rsid w:val="0036287A"/>
    <w:rsid w:val="003642C9"/>
    <w:rsid w:val="00365800"/>
    <w:rsid w:val="00367C61"/>
    <w:rsid w:val="00371154"/>
    <w:rsid w:val="00372970"/>
    <w:rsid w:val="003851AD"/>
    <w:rsid w:val="00395438"/>
    <w:rsid w:val="003A7097"/>
    <w:rsid w:val="003B070B"/>
    <w:rsid w:val="003B182E"/>
    <w:rsid w:val="003B6A41"/>
    <w:rsid w:val="003C17AA"/>
    <w:rsid w:val="003D1249"/>
    <w:rsid w:val="003D416E"/>
    <w:rsid w:val="003D5A00"/>
    <w:rsid w:val="003E0B22"/>
    <w:rsid w:val="003E11A7"/>
    <w:rsid w:val="003E2FBB"/>
    <w:rsid w:val="003F143F"/>
    <w:rsid w:val="003F19F4"/>
    <w:rsid w:val="003F2551"/>
    <w:rsid w:val="003F3D25"/>
    <w:rsid w:val="0040284B"/>
    <w:rsid w:val="00404B06"/>
    <w:rsid w:val="004112A2"/>
    <w:rsid w:val="004208D7"/>
    <w:rsid w:val="00421E51"/>
    <w:rsid w:val="00424572"/>
    <w:rsid w:val="00424A17"/>
    <w:rsid w:val="004307F0"/>
    <w:rsid w:val="00436A52"/>
    <w:rsid w:val="004468A9"/>
    <w:rsid w:val="0044705F"/>
    <w:rsid w:val="0045335A"/>
    <w:rsid w:val="0046003E"/>
    <w:rsid w:val="004669B7"/>
    <w:rsid w:val="004677AA"/>
    <w:rsid w:val="00470D84"/>
    <w:rsid w:val="004806CE"/>
    <w:rsid w:val="004824E5"/>
    <w:rsid w:val="00491015"/>
    <w:rsid w:val="004930A5"/>
    <w:rsid w:val="0049647D"/>
    <w:rsid w:val="004B1F09"/>
    <w:rsid w:val="004D3FDE"/>
    <w:rsid w:val="004D5C08"/>
    <w:rsid w:val="004E0524"/>
    <w:rsid w:val="004E1BE0"/>
    <w:rsid w:val="004E4B8A"/>
    <w:rsid w:val="004E7399"/>
    <w:rsid w:val="004F0E97"/>
    <w:rsid w:val="004F2058"/>
    <w:rsid w:val="004F40CD"/>
    <w:rsid w:val="005000EA"/>
    <w:rsid w:val="00500320"/>
    <w:rsid w:val="00500A30"/>
    <w:rsid w:val="00503402"/>
    <w:rsid w:val="0052135F"/>
    <w:rsid w:val="00525319"/>
    <w:rsid w:val="005271E6"/>
    <w:rsid w:val="005363E6"/>
    <w:rsid w:val="00542BC0"/>
    <w:rsid w:val="00551EF2"/>
    <w:rsid w:val="00557658"/>
    <w:rsid w:val="00566573"/>
    <w:rsid w:val="005742E1"/>
    <w:rsid w:val="005759A8"/>
    <w:rsid w:val="00577538"/>
    <w:rsid w:val="00583607"/>
    <w:rsid w:val="0058397D"/>
    <w:rsid w:val="0058444B"/>
    <w:rsid w:val="00586935"/>
    <w:rsid w:val="00587036"/>
    <w:rsid w:val="00595D5F"/>
    <w:rsid w:val="0059640A"/>
    <w:rsid w:val="00597072"/>
    <w:rsid w:val="005A0221"/>
    <w:rsid w:val="005A3AD6"/>
    <w:rsid w:val="005A3EA9"/>
    <w:rsid w:val="005B41B2"/>
    <w:rsid w:val="005B5A87"/>
    <w:rsid w:val="005C4BD6"/>
    <w:rsid w:val="005C75CB"/>
    <w:rsid w:val="005E386B"/>
    <w:rsid w:val="005E7CB5"/>
    <w:rsid w:val="00605A3E"/>
    <w:rsid w:val="00610AEA"/>
    <w:rsid w:val="0061352A"/>
    <w:rsid w:val="00615D96"/>
    <w:rsid w:val="00615E33"/>
    <w:rsid w:val="00617F4B"/>
    <w:rsid w:val="00624BB5"/>
    <w:rsid w:val="00624CCC"/>
    <w:rsid w:val="00630B6E"/>
    <w:rsid w:val="00631B97"/>
    <w:rsid w:val="00632127"/>
    <w:rsid w:val="0063460F"/>
    <w:rsid w:val="00640D26"/>
    <w:rsid w:val="00645F29"/>
    <w:rsid w:val="00650216"/>
    <w:rsid w:val="00650374"/>
    <w:rsid w:val="0065285C"/>
    <w:rsid w:val="006548A1"/>
    <w:rsid w:val="00655AE8"/>
    <w:rsid w:val="00662FC8"/>
    <w:rsid w:val="00672E6A"/>
    <w:rsid w:val="00672FAE"/>
    <w:rsid w:val="00673112"/>
    <w:rsid w:val="0067353C"/>
    <w:rsid w:val="00675E9E"/>
    <w:rsid w:val="0067707D"/>
    <w:rsid w:val="00681E00"/>
    <w:rsid w:val="006B0E1C"/>
    <w:rsid w:val="006B25CF"/>
    <w:rsid w:val="006B4FD7"/>
    <w:rsid w:val="006C4C0E"/>
    <w:rsid w:val="006C6254"/>
    <w:rsid w:val="006D273C"/>
    <w:rsid w:val="006D777E"/>
    <w:rsid w:val="006E3DE2"/>
    <w:rsid w:val="006E5CA9"/>
    <w:rsid w:val="006E69A7"/>
    <w:rsid w:val="006F255B"/>
    <w:rsid w:val="00702A5F"/>
    <w:rsid w:val="00707423"/>
    <w:rsid w:val="007103F6"/>
    <w:rsid w:val="00725E9E"/>
    <w:rsid w:val="00737DAD"/>
    <w:rsid w:val="00740157"/>
    <w:rsid w:val="007434A2"/>
    <w:rsid w:val="00743ECC"/>
    <w:rsid w:val="00746AC5"/>
    <w:rsid w:val="00753354"/>
    <w:rsid w:val="00754800"/>
    <w:rsid w:val="0076231C"/>
    <w:rsid w:val="00762CA1"/>
    <w:rsid w:val="00766AB1"/>
    <w:rsid w:val="00770E63"/>
    <w:rsid w:val="007747AE"/>
    <w:rsid w:val="007813C7"/>
    <w:rsid w:val="007831AD"/>
    <w:rsid w:val="00784421"/>
    <w:rsid w:val="00785455"/>
    <w:rsid w:val="00785490"/>
    <w:rsid w:val="007905A6"/>
    <w:rsid w:val="007A6E6B"/>
    <w:rsid w:val="007B08E5"/>
    <w:rsid w:val="007B09C9"/>
    <w:rsid w:val="007B46DF"/>
    <w:rsid w:val="007B7BF5"/>
    <w:rsid w:val="007B7EAD"/>
    <w:rsid w:val="007C7D74"/>
    <w:rsid w:val="007D6940"/>
    <w:rsid w:val="007E7A01"/>
    <w:rsid w:val="007F0B82"/>
    <w:rsid w:val="007F5B2F"/>
    <w:rsid w:val="007F6975"/>
    <w:rsid w:val="00807A88"/>
    <w:rsid w:val="00816E7D"/>
    <w:rsid w:val="00822456"/>
    <w:rsid w:val="00824992"/>
    <w:rsid w:val="008311EC"/>
    <w:rsid w:val="008324B0"/>
    <w:rsid w:val="0083694A"/>
    <w:rsid w:val="008437F5"/>
    <w:rsid w:val="008501CC"/>
    <w:rsid w:val="008504D5"/>
    <w:rsid w:val="0085189D"/>
    <w:rsid w:val="00852ED9"/>
    <w:rsid w:val="00860CC3"/>
    <w:rsid w:val="00865ABC"/>
    <w:rsid w:val="008670D8"/>
    <w:rsid w:val="008717EE"/>
    <w:rsid w:val="00873446"/>
    <w:rsid w:val="0087539D"/>
    <w:rsid w:val="00876DEE"/>
    <w:rsid w:val="008802E1"/>
    <w:rsid w:val="00896BCB"/>
    <w:rsid w:val="00897DD6"/>
    <w:rsid w:val="008A597D"/>
    <w:rsid w:val="008B7423"/>
    <w:rsid w:val="008D2A5A"/>
    <w:rsid w:val="008D6618"/>
    <w:rsid w:val="008E141C"/>
    <w:rsid w:val="008E17E8"/>
    <w:rsid w:val="008E788C"/>
    <w:rsid w:val="008F021F"/>
    <w:rsid w:val="008F5A23"/>
    <w:rsid w:val="008F6606"/>
    <w:rsid w:val="00902DDF"/>
    <w:rsid w:val="00904E65"/>
    <w:rsid w:val="009077BF"/>
    <w:rsid w:val="009128E5"/>
    <w:rsid w:val="00913EAF"/>
    <w:rsid w:val="00914398"/>
    <w:rsid w:val="00914EBD"/>
    <w:rsid w:val="00921C49"/>
    <w:rsid w:val="00925886"/>
    <w:rsid w:val="00926945"/>
    <w:rsid w:val="00927B35"/>
    <w:rsid w:val="00931B5B"/>
    <w:rsid w:val="00932199"/>
    <w:rsid w:val="0093341A"/>
    <w:rsid w:val="0093598B"/>
    <w:rsid w:val="00936796"/>
    <w:rsid w:val="00945E53"/>
    <w:rsid w:val="00946609"/>
    <w:rsid w:val="009523D3"/>
    <w:rsid w:val="00953F3A"/>
    <w:rsid w:val="00957BF5"/>
    <w:rsid w:val="00961688"/>
    <w:rsid w:val="00967A14"/>
    <w:rsid w:val="009702D1"/>
    <w:rsid w:val="00972074"/>
    <w:rsid w:val="00972B22"/>
    <w:rsid w:val="009732CB"/>
    <w:rsid w:val="00976318"/>
    <w:rsid w:val="00977FF0"/>
    <w:rsid w:val="009902D8"/>
    <w:rsid w:val="00991E9D"/>
    <w:rsid w:val="0099329E"/>
    <w:rsid w:val="009971D1"/>
    <w:rsid w:val="00997716"/>
    <w:rsid w:val="009B0D1A"/>
    <w:rsid w:val="009B214F"/>
    <w:rsid w:val="009C519B"/>
    <w:rsid w:val="009C5B1D"/>
    <w:rsid w:val="009C6AE8"/>
    <w:rsid w:val="009D0734"/>
    <w:rsid w:val="009E6D71"/>
    <w:rsid w:val="009F1D7E"/>
    <w:rsid w:val="009F3CBE"/>
    <w:rsid w:val="009F593F"/>
    <w:rsid w:val="00A01FAA"/>
    <w:rsid w:val="00A02103"/>
    <w:rsid w:val="00A02ABD"/>
    <w:rsid w:val="00A0617B"/>
    <w:rsid w:val="00A07ABE"/>
    <w:rsid w:val="00A11EE3"/>
    <w:rsid w:val="00A1653F"/>
    <w:rsid w:val="00A304B1"/>
    <w:rsid w:val="00A36AD8"/>
    <w:rsid w:val="00A405BC"/>
    <w:rsid w:val="00A44C0A"/>
    <w:rsid w:val="00A46936"/>
    <w:rsid w:val="00A46E59"/>
    <w:rsid w:val="00A70B5B"/>
    <w:rsid w:val="00A8119D"/>
    <w:rsid w:val="00A84BB9"/>
    <w:rsid w:val="00AA7CA9"/>
    <w:rsid w:val="00AB5E0C"/>
    <w:rsid w:val="00AB64CA"/>
    <w:rsid w:val="00AC077F"/>
    <w:rsid w:val="00AC3A22"/>
    <w:rsid w:val="00AC4CD0"/>
    <w:rsid w:val="00AC5738"/>
    <w:rsid w:val="00AC704D"/>
    <w:rsid w:val="00AD3D7F"/>
    <w:rsid w:val="00AD5FE2"/>
    <w:rsid w:val="00AE441A"/>
    <w:rsid w:val="00AE4C6A"/>
    <w:rsid w:val="00B0101F"/>
    <w:rsid w:val="00B0520C"/>
    <w:rsid w:val="00B0556E"/>
    <w:rsid w:val="00B3248A"/>
    <w:rsid w:val="00B34AF0"/>
    <w:rsid w:val="00B36148"/>
    <w:rsid w:val="00B4032F"/>
    <w:rsid w:val="00B45614"/>
    <w:rsid w:val="00B54E28"/>
    <w:rsid w:val="00B711ED"/>
    <w:rsid w:val="00B73531"/>
    <w:rsid w:val="00B76CF2"/>
    <w:rsid w:val="00B87753"/>
    <w:rsid w:val="00B913FD"/>
    <w:rsid w:val="00B91FAD"/>
    <w:rsid w:val="00BA7198"/>
    <w:rsid w:val="00BB0133"/>
    <w:rsid w:val="00BB7D06"/>
    <w:rsid w:val="00BC334A"/>
    <w:rsid w:val="00BC47DE"/>
    <w:rsid w:val="00BC5B07"/>
    <w:rsid w:val="00BC67F9"/>
    <w:rsid w:val="00BD2BD5"/>
    <w:rsid w:val="00BE28F8"/>
    <w:rsid w:val="00BE2A7F"/>
    <w:rsid w:val="00BF0A5D"/>
    <w:rsid w:val="00BF18DF"/>
    <w:rsid w:val="00C0138B"/>
    <w:rsid w:val="00C0270C"/>
    <w:rsid w:val="00C04E50"/>
    <w:rsid w:val="00C13050"/>
    <w:rsid w:val="00C217A0"/>
    <w:rsid w:val="00C23542"/>
    <w:rsid w:val="00C24D07"/>
    <w:rsid w:val="00C25A00"/>
    <w:rsid w:val="00C25B2F"/>
    <w:rsid w:val="00C261C6"/>
    <w:rsid w:val="00C27B10"/>
    <w:rsid w:val="00C32C0B"/>
    <w:rsid w:val="00C40B3B"/>
    <w:rsid w:val="00C41A5E"/>
    <w:rsid w:val="00C42669"/>
    <w:rsid w:val="00C516BB"/>
    <w:rsid w:val="00C54DBE"/>
    <w:rsid w:val="00C55222"/>
    <w:rsid w:val="00C652B4"/>
    <w:rsid w:val="00C713DE"/>
    <w:rsid w:val="00C714AE"/>
    <w:rsid w:val="00C73164"/>
    <w:rsid w:val="00C737B4"/>
    <w:rsid w:val="00C74023"/>
    <w:rsid w:val="00C747EF"/>
    <w:rsid w:val="00C75C13"/>
    <w:rsid w:val="00C765E0"/>
    <w:rsid w:val="00C82491"/>
    <w:rsid w:val="00C83845"/>
    <w:rsid w:val="00C841E2"/>
    <w:rsid w:val="00C918A1"/>
    <w:rsid w:val="00CA0C3E"/>
    <w:rsid w:val="00CB5F10"/>
    <w:rsid w:val="00CB7140"/>
    <w:rsid w:val="00CC0549"/>
    <w:rsid w:val="00CC2BF2"/>
    <w:rsid w:val="00CC3FEF"/>
    <w:rsid w:val="00CC762D"/>
    <w:rsid w:val="00CD2952"/>
    <w:rsid w:val="00CD5269"/>
    <w:rsid w:val="00CD6B3F"/>
    <w:rsid w:val="00CE0B5E"/>
    <w:rsid w:val="00CE6370"/>
    <w:rsid w:val="00D02418"/>
    <w:rsid w:val="00D0252E"/>
    <w:rsid w:val="00D0566C"/>
    <w:rsid w:val="00D2338C"/>
    <w:rsid w:val="00D26D62"/>
    <w:rsid w:val="00D30EE2"/>
    <w:rsid w:val="00D32DC8"/>
    <w:rsid w:val="00D41C2A"/>
    <w:rsid w:val="00D44B49"/>
    <w:rsid w:val="00D517F4"/>
    <w:rsid w:val="00D520E2"/>
    <w:rsid w:val="00D537DF"/>
    <w:rsid w:val="00D5407B"/>
    <w:rsid w:val="00D555AD"/>
    <w:rsid w:val="00D60430"/>
    <w:rsid w:val="00D612FA"/>
    <w:rsid w:val="00D71125"/>
    <w:rsid w:val="00D85527"/>
    <w:rsid w:val="00D904BB"/>
    <w:rsid w:val="00D91AB5"/>
    <w:rsid w:val="00D95608"/>
    <w:rsid w:val="00DB3127"/>
    <w:rsid w:val="00DC21CC"/>
    <w:rsid w:val="00DD1B6D"/>
    <w:rsid w:val="00DD693E"/>
    <w:rsid w:val="00DE3695"/>
    <w:rsid w:val="00DE3822"/>
    <w:rsid w:val="00DE3854"/>
    <w:rsid w:val="00DE42A3"/>
    <w:rsid w:val="00DF2F66"/>
    <w:rsid w:val="00DF332D"/>
    <w:rsid w:val="00DF7CA3"/>
    <w:rsid w:val="00E01339"/>
    <w:rsid w:val="00E0365A"/>
    <w:rsid w:val="00E14D40"/>
    <w:rsid w:val="00E20B78"/>
    <w:rsid w:val="00E21273"/>
    <w:rsid w:val="00E252F4"/>
    <w:rsid w:val="00E32021"/>
    <w:rsid w:val="00E378FE"/>
    <w:rsid w:val="00E41519"/>
    <w:rsid w:val="00E44757"/>
    <w:rsid w:val="00E63067"/>
    <w:rsid w:val="00E63F43"/>
    <w:rsid w:val="00E669F0"/>
    <w:rsid w:val="00E7509C"/>
    <w:rsid w:val="00E862D1"/>
    <w:rsid w:val="00E87E28"/>
    <w:rsid w:val="00E91B44"/>
    <w:rsid w:val="00E94D80"/>
    <w:rsid w:val="00EA2549"/>
    <w:rsid w:val="00EA5DA0"/>
    <w:rsid w:val="00EB35FF"/>
    <w:rsid w:val="00EB44FC"/>
    <w:rsid w:val="00EC1020"/>
    <w:rsid w:val="00EC30AA"/>
    <w:rsid w:val="00ED06CD"/>
    <w:rsid w:val="00ED2436"/>
    <w:rsid w:val="00ED35EB"/>
    <w:rsid w:val="00EE071E"/>
    <w:rsid w:val="00EE0CDE"/>
    <w:rsid w:val="00EE1EF6"/>
    <w:rsid w:val="00EE3B84"/>
    <w:rsid w:val="00EE6B30"/>
    <w:rsid w:val="00F02ACB"/>
    <w:rsid w:val="00F226FA"/>
    <w:rsid w:val="00F24AEE"/>
    <w:rsid w:val="00F33CCD"/>
    <w:rsid w:val="00F435BB"/>
    <w:rsid w:val="00F500DE"/>
    <w:rsid w:val="00F52AFF"/>
    <w:rsid w:val="00F55106"/>
    <w:rsid w:val="00F56120"/>
    <w:rsid w:val="00F6105A"/>
    <w:rsid w:val="00F6520A"/>
    <w:rsid w:val="00F7147C"/>
    <w:rsid w:val="00F72ACA"/>
    <w:rsid w:val="00F72EE4"/>
    <w:rsid w:val="00F7423B"/>
    <w:rsid w:val="00F817FA"/>
    <w:rsid w:val="00F9312A"/>
    <w:rsid w:val="00F93509"/>
    <w:rsid w:val="00F963BF"/>
    <w:rsid w:val="00FB2022"/>
    <w:rsid w:val="00FC2CDE"/>
    <w:rsid w:val="00FC5124"/>
    <w:rsid w:val="00FD6C13"/>
    <w:rsid w:val="00FE5EFF"/>
    <w:rsid w:val="00FF214D"/>
    <w:rsid w:val="00FF31D9"/>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AFB8"/>
  <w15:docId w15:val="{24F68CC7-0A1C-43B8-80E9-76DF473A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9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A46936"/>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6936"/>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A46936"/>
    <w:rPr>
      <w:color w:val="0000FF"/>
      <w:u w:val="single"/>
    </w:rPr>
  </w:style>
  <w:style w:type="paragraph" w:styleId="ListParagraph">
    <w:name w:val="List Paragraph"/>
    <w:basedOn w:val="Normal"/>
    <w:uiPriority w:val="34"/>
    <w:qFormat/>
    <w:rsid w:val="00A46936"/>
    <w:pPr>
      <w:ind w:left="720"/>
    </w:pPr>
  </w:style>
  <w:style w:type="paragraph" w:styleId="BalloonText">
    <w:name w:val="Balloon Text"/>
    <w:basedOn w:val="Normal"/>
    <w:link w:val="BalloonTextChar"/>
    <w:uiPriority w:val="99"/>
    <w:semiHidden/>
    <w:unhideWhenUsed/>
    <w:rsid w:val="00307CD0"/>
    <w:rPr>
      <w:rFonts w:ascii="Tahoma" w:hAnsi="Tahoma" w:cs="Tahoma"/>
      <w:sz w:val="16"/>
      <w:szCs w:val="16"/>
    </w:rPr>
  </w:style>
  <w:style w:type="character" w:customStyle="1" w:styleId="BalloonTextChar">
    <w:name w:val="Balloon Text Char"/>
    <w:basedOn w:val="DefaultParagraphFont"/>
    <w:link w:val="BalloonText"/>
    <w:uiPriority w:val="99"/>
    <w:semiHidden/>
    <w:rsid w:val="00307C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902DDF"/>
    <w:rPr>
      <w:sz w:val="16"/>
      <w:szCs w:val="16"/>
    </w:rPr>
  </w:style>
  <w:style w:type="paragraph" w:styleId="CommentText">
    <w:name w:val="annotation text"/>
    <w:basedOn w:val="Normal"/>
    <w:link w:val="CommentTextChar"/>
    <w:uiPriority w:val="99"/>
    <w:unhideWhenUsed/>
    <w:rsid w:val="00902DDF"/>
    <w:rPr>
      <w:sz w:val="20"/>
      <w:szCs w:val="20"/>
    </w:rPr>
  </w:style>
  <w:style w:type="character" w:customStyle="1" w:styleId="CommentTextChar">
    <w:name w:val="Comment Text Char"/>
    <w:basedOn w:val="DefaultParagraphFont"/>
    <w:link w:val="CommentText"/>
    <w:uiPriority w:val="99"/>
    <w:rsid w:val="00902DD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2DDF"/>
    <w:rPr>
      <w:b/>
      <w:bCs/>
    </w:rPr>
  </w:style>
  <w:style w:type="character" w:customStyle="1" w:styleId="CommentSubjectChar">
    <w:name w:val="Comment Subject Char"/>
    <w:basedOn w:val="CommentTextChar"/>
    <w:link w:val="CommentSubject"/>
    <w:uiPriority w:val="99"/>
    <w:semiHidden/>
    <w:rsid w:val="00902DDF"/>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6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2FAE"/>
    <w:rPr>
      <w:rFonts w:ascii="Courier New" w:eastAsia="Times New Roman" w:hAnsi="Courier New" w:cs="Courier New"/>
      <w:sz w:val="20"/>
      <w:szCs w:val="20"/>
    </w:rPr>
  </w:style>
  <w:style w:type="paragraph" w:styleId="Revision">
    <w:name w:val="Revision"/>
    <w:hidden/>
    <w:uiPriority w:val="99"/>
    <w:semiHidden/>
    <w:rsid w:val="00491015"/>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077F"/>
    <w:pPr>
      <w:tabs>
        <w:tab w:val="center" w:pos="4680"/>
        <w:tab w:val="right" w:pos="9360"/>
      </w:tabs>
    </w:pPr>
  </w:style>
  <w:style w:type="character" w:customStyle="1" w:styleId="HeaderChar">
    <w:name w:val="Header Char"/>
    <w:basedOn w:val="DefaultParagraphFont"/>
    <w:link w:val="Header"/>
    <w:uiPriority w:val="99"/>
    <w:rsid w:val="00AC07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077F"/>
    <w:pPr>
      <w:tabs>
        <w:tab w:val="center" w:pos="4680"/>
        <w:tab w:val="right" w:pos="9360"/>
      </w:tabs>
    </w:pPr>
  </w:style>
  <w:style w:type="character" w:customStyle="1" w:styleId="FooterChar">
    <w:name w:val="Footer Char"/>
    <w:basedOn w:val="DefaultParagraphFont"/>
    <w:link w:val="Footer"/>
    <w:uiPriority w:val="99"/>
    <w:rsid w:val="00AC077F"/>
    <w:rPr>
      <w:rFonts w:ascii="Times New Roman" w:eastAsia="Times New Roman" w:hAnsi="Times New Roman" w:cs="Times New Roman"/>
      <w:sz w:val="24"/>
      <w:szCs w:val="24"/>
    </w:rPr>
  </w:style>
  <w:style w:type="paragraph" w:styleId="NormalWeb">
    <w:name w:val="Normal (Web)"/>
    <w:basedOn w:val="Normal"/>
    <w:uiPriority w:val="99"/>
    <w:unhideWhenUsed/>
    <w:rsid w:val="006B25CF"/>
    <w:pPr>
      <w:spacing w:before="100" w:beforeAutospacing="1" w:after="75"/>
      <w:ind w:left="150"/>
    </w:pPr>
    <w:rPr>
      <w:rFonts w:eastAsiaTheme="minorHAnsi"/>
      <w:sz w:val="19"/>
      <w:szCs w:val="19"/>
    </w:rPr>
  </w:style>
  <w:style w:type="paragraph" w:styleId="Title">
    <w:name w:val="Title"/>
    <w:basedOn w:val="Normal"/>
    <w:next w:val="Normal"/>
    <w:link w:val="TitleChar"/>
    <w:uiPriority w:val="10"/>
    <w:qFormat/>
    <w:rsid w:val="00286C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C9E"/>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84593"/>
    <w:rPr>
      <w:color w:val="800080" w:themeColor="followedHyperlink"/>
      <w:u w:val="single"/>
    </w:rPr>
  </w:style>
  <w:style w:type="table" w:styleId="TableGrid">
    <w:name w:val="Table Grid"/>
    <w:basedOn w:val="TableNormal"/>
    <w:uiPriority w:val="59"/>
    <w:rsid w:val="004E4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304B1"/>
  </w:style>
  <w:style w:type="character" w:styleId="Strong">
    <w:name w:val="Strong"/>
    <w:basedOn w:val="DefaultParagraphFont"/>
    <w:uiPriority w:val="22"/>
    <w:qFormat/>
    <w:rsid w:val="00A304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69279">
      <w:bodyDiv w:val="1"/>
      <w:marLeft w:val="0"/>
      <w:marRight w:val="0"/>
      <w:marTop w:val="0"/>
      <w:marBottom w:val="0"/>
      <w:divBdr>
        <w:top w:val="none" w:sz="0" w:space="0" w:color="auto"/>
        <w:left w:val="none" w:sz="0" w:space="0" w:color="auto"/>
        <w:bottom w:val="none" w:sz="0" w:space="0" w:color="auto"/>
        <w:right w:val="none" w:sz="0" w:space="0" w:color="auto"/>
      </w:divBdr>
    </w:div>
    <w:div w:id="290094837">
      <w:bodyDiv w:val="1"/>
      <w:marLeft w:val="0"/>
      <w:marRight w:val="0"/>
      <w:marTop w:val="0"/>
      <w:marBottom w:val="0"/>
      <w:divBdr>
        <w:top w:val="none" w:sz="0" w:space="0" w:color="auto"/>
        <w:left w:val="none" w:sz="0" w:space="0" w:color="auto"/>
        <w:bottom w:val="none" w:sz="0" w:space="0" w:color="auto"/>
        <w:right w:val="none" w:sz="0" w:space="0" w:color="auto"/>
      </w:divBdr>
    </w:div>
    <w:div w:id="431098287">
      <w:bodyDiv w:val="1"/>
      <w:marLeft w:val="0"/>
      <w:marRight w:val="0"/>
      <w:marTop w:val="0"/>
      <w:marBottom w:val="0"/>
      <w:divBdr>
        <w:top w:val="none" w:sz="0" w:space="0" w:color="auto"/>
        <w:left w:val="none" w:sz="0" w:space="0" w:color="auto"/>
        <w:bottom w:val="none" w:sz="0" w:space="0" w:color="auto"/>
        <w:right w:val="none" w:sz="0" w:space="0" w:color="auto"/>
      </w:divBdr>
    </w:div>
    <w:div w:id="490609357">
      <w:bodyDiv w:val="1"/>
      <w:marLeft w:val="0"/>
      <w:marRight w:val="0"/>
      <w:marTop w:val="0"/>
      <w:marBottom w:val="0"/>
      <w:divBdr>
        <w:top w:val="none" w:sz="0" w:space="0" w:color="auto"/>
        <w:left w:val="none" w:sz="0" w:space="0" w:color="auto"/>
        <w:bottom w:val="none" w:sz="0" w:space="0" w:color="auto"/>
        <w:right w:val="none" w:sz="0" w:space="0" w:color="auto"/>
      </w:divBdr>
    </w:div>
    <w:div w:id="534124204">
      <w:bodyDiv w:val="1"/>
      <w:marLeft w:val="0"/>
      <w:marRight w:val="0"/>
      <w:marTop w:val="0"/>
      <w:marBottom w:val="0"/>
      <w:divBdr>
        <w:top w:val="none" w:sz="0" w:space="0" w:color="auto"/>
        <w:left w:val="none" w:sz="0" w:space="0" w:color="auto"/>
        <w:bottom w:val="none" w:sz="0" w:space="0" w:color="auto"/>
        <w:right w:val="none" w:sz="0" w:space="0" w:color="auto"/>
      </w:divBdr>
    </w:div>
    <w:div w:id="598412420">
      <w:bodyDiv w:val="1"/>
      <w:marLeft w:val="0"/>
      <w:marRight w:val="0"/>
      <w:marTop w:val="0"/>
      <w:marBottom w:val="0"/>
      <w:divBdr>
        <w:top w:val="none" w:sz="0" w:space="0" w:color="auto"/>
        <w:left w:val="none" w:sz="0" w:space="0" w:color="auto"/>
        <w:bottom w:val="none" w:sz="0" w:space="0" w:color="auto"/>
        <w:right w:val="none" w:sz="0" w:space="0" w:color="auto"/>
      </w:divBdr>
    </w:div>
    <w:div w:id="675301577">
      <w:bodyDiv w:val="1"/>
      <w:marLeft w:val="0"/>
      <w:marRight w:val="0"/>
      <w:marTop w:val="0"/>
      <w:marBottom w:val="0"/>
      <w:divBdr>
        <w:top w:val="none" w:sz="0" w:space="0" w:color="auto"/>
        <w:left w:val="none" w:sz="0" w:space="0" w:color="auto"/>
        <w:bottom w:val="none" w:sz="0" w:space="0" w:color="auto"/>
        <w:right w:val="none" w:sz="0" w:space="0" w:color="auto"/>
      </w:divBdr>
    </w:div>
    <w:div w:id="714232422">
      <w:bodyDiv w:val="1"/>
      <w:marLeft w:val="0"/>
      <w:marRight w:val="0"/>
      <w:marTop w:val="0"/>
      <w:marBottom w:val="0"/>
      <w:divBdr>
        <w:top w:val="none" w:sz="0" w:space="0" w:color="auto"/>
        <w:left w:val="none" w:sz="0" w:space="0" w:color="auto"/>
        <w:bottom w:val="none" w:sz="0" w:space="0" w:color="auto"/>
        <w:right w:val="none" w:sz="0" w:space="0" w:color="auto"/>
      </w:divBdr>
    </w:div>
    <w:div w:id="723455296">
      <w:bodyDiv w:val="1"/>
      <w:marLeft w:val="0"/>
      <w:marRight w:val="0"/>
      <w:marTop w:val="0"/>
      <w:marBottom w:val="0"/>
      <w:divBdr>
        <w:top w:val="none" w:sz="0" w:space="0" w:color="auto"/>
        <w:left w:val="none" w:sz="0" w:space="0" w:color="auto"/>
        <w:bottom w:val="none" w:sz="0" w:space="0" w:color="auto"/>
        <w:right w:val="none" w:sz="0" w:space="0" w:color="auto"/>
      </w:divBdr>
    </w:div>
    <w:div w:id="780951626">
      <w:bodyDiv w:val="1"/>
      <w:marLeft w:val="0"/>
      <w:marRight w:val="0"/>
      <w:marTop w:val="0"/>
      <w:marBottom w:val="0"/>
      <w:divBdr>
        <w:top w:val="none" w:sz="0" w:space="0" w:color="auto"/>
        <w:left w:val="none" w:sz="0" w:space="0" w:color="auto"/>
        <w:bottom w:val="none" w:sz="0" w:space="0" w:color="auto"/>
        <w:right w:val="none" w:sz="0" w:space="0" w:color="auto"/>
      </w:divBdr>
    </w:div>
    <w:div w:id="917708217">
      <w:bodyDiv w:val="1"/>
      <w:marLeft w:val="0"/>
      <w:marRight w:val="0"/>
      <w:marTop w:val="0"/>
      <w:marBottom w:val="0"/>
      <w:divBdr>
        <w:top w:val="none" w:sz="0" w:space="0" w:color="auto"/>
        <w:left w:val="none" w:sz="0" w:space="0" w:color="auto"/>
        <w:bottom w:val="none" w:sz="0" w:space="0" w:color="auto"/>
        <w:right w:val="none" w:sz="0" w:space="0" w:color="auto"/>
      </w:divBdr>
    </w:div>
    <w:div w:id="958032469">
      <w:bodyDiv w:val="1"/>
      <w:marLeft w:val="0"/>
      <w:marRight w:val="0"/>
      <w:marTop w:val="0"/>
      <w:marBottom w:val="0"/>
      <w:divBdr>
        <w:top w:val="none" w:sz="0" w:space="0" w:color="auto"/>
        <w:left w:val="none" w:sz="0" w:space="0" w:color="auto"/>
        <w:bottom w:val="none" w:sz="0" w:space="0" w:color="auto"/>
        <w:right w:val="none" w:sz="0" w:space="0" w:color="auto"/>
      </w:divBdr>
    </w:div>
    <w:div w:id="983584732">
      <w:bodyDiv w:val="1"/>
      <w:marLeft w:val="0"/>
      <w:marRight w:val="0"/>
      <w:marTop w:val="0"/>
      <w:marBottom w:val="0"/>
      <w:divBdr>
        <w:top w:val="none" w:sz="0" w:space="0" w:color="auto"/>
        <w:left w:val="none" w:sz="0" w:space="0" w:color="auto"/>
        <w:bottom w:val="none" w:sz="0" w:space="0" w:color="auto"/>
        <w:right w:val="none" w:sz="0" w:space="0" w:color="auto"/>
      </w:divBdr>
    </w:div>
    <w:div w:id="1193374153">
      <w:bodyDiv w:val="1"/>
      <w:marLeft w:val="0"/>
      <w:marRight w:val="0"/>
      <w:marTop w:val="0"/>
      <w:marBottom w:val="0"/>
      <w:divBdr>
        <w:top w:val="none" w:sz="0" w:space="0" w:color="auto"/>
        <w:left w:val="none" w:sz="0" w:space="0" w:color="auto"/>
        <w:bottom w:val="none" w:sz="0" w:space="0" w:color="auto"/>
        <w:right w:val="none" w:sz="0" w:space="0" w:color="auto"/>
      </w:divBdr>
    </w:div>
    <w:div w:id="1370568785">
      <w:bodyDiv w:val="1"/>
      <w:marLeft w:val="0"/>
      <w:marRight w:val="0"/>
      <w:marTop w:val="0"/>
      <w:marBottom w:val="0"/>
      <w:divBdr>
        <w:top w:val="none" w:sz="0" w:space="0" w:color="auto"/>
        <w:left w:val="none" w:sz="0" w:space="0" w:color="auto"/>
        <w:bottom w:val="none" w:sz="0" w:space="0" w:color="auto"/>
        <w:right w:val="none" w:sz="0" w:space="0" w:color="auto"/>
      </w:divBdr>
    </w:div>
    <w:div w:id="1453212054">
      <w:bodyDiv w:val="1"/>
      <w:marLeft w:val="0"/>
      <w:marRight w:val="0"/>
      <w:marTop w:val="0"/>
      <w:marBottom w:val="0"/>
      <w:divBdr>
        <w:top w:val="none" w:sz="0" w:space="0" w:color="auto"/>
        <w:left w:val="none" w:sz="0" w:space="0" w:color="auto"/>
        <w:bottom w:val="none" w:sz="0" w:space="0" w:color="auto"/>
        <w:right w:val="none" w:sz="0" w:space="0" w:color="auto"/>
      </w:divBdr>
    </w:div>
    <w:div w:id="1506743382">
      <w:bodyDiv w:val="1"/>
      <w:marLeft w:val="0"/>
      <w:marRight w:val="0"/>
      <w:marTop w:val="0"/>
      <w:marBottom w:val="0"/>
      <w:divBdr>
        <w:top w:val="none" w:sz="0" w:space="0" w:color="auto"/>
        <w:left w:val="none" w:sz="0" w:space="0" w:color="auto"/>
        <w:bottom w:val="none" w:sz="0" w:space="0" w:color="auto"/>
        <w:right w:val="none" w:sz="0" w:space="0" w:color="auto"/>
      </w:divBdr>
    </w:div>
    <w:div w:id="1517110640">
      <w:bodyDiv w:val="1"/>
      <w:marLeft w:val="0"/>
      <w:marRight w:val="0"/>
      <w:marTop w:val="0"/>
      <w:marBottom w:val="0"/>
      <w:divBdr>
        <w:top w:val="none" w:sz="0" w:space="0" w:color="auto"/>
        <w:left w:val="none" w:sz="0" w:space="0" w:color="auto"/>
        <w:bottom w:val="none" w:sz="0" w:space="0" w:color="auto"/>
        <w:right w:val="none" w:sz="0" w:space="0" w:color="auto"/>
      </w:divBdr>
    </w:div>
    <w:div w:id="1555771999">
      <w:bodyDiv w:val="1"/>
      <w:marLeft w:val="0"/>
      <w:marRight w:val="0"/>
      <w:marTop w:val="0"/>
      <w:marBottom w:val="0"/>
      <w:divBdr>
        <w:top w:val="none" w:sz="0" w:space="0" w:color="auto"/>
        <w:left w:val="none" w:sz="0" w:space="0" w:color="auto"/>
        <w:bottom w:val="none" w:sz="0" w:space="0" w:color="auto"/>
        <w:right w:val="none" w:sz="0" w:space="0" w:color="auto"/>
      </w:divBdr>
    </w:div>
    <w:div w:id="1680547741">
      <w:bodyDiv w:val="1"/>
      <w:marLeft w:val="0"/>
      <w:marRight w:val="0"/>
      <w:marTop w:val="0"/>
      <w:marBottom w:val="0"/>
      <w:divBdr>
        <w:top w:val="none" w:sz="0" w:space="0" w:color="auto"/>
        <w:left w:val="none" w:sz="0" w:space="0" w:color="auto"/>
        <w:bottom w:val="none" w:sz="0" w:space="0" w:color="auto"/>
        <w:right w:val="none" w:sz="0" w:space="0" w:color="auto"/>
      </w:divBdr>
    </w:div>
    <w:div w:id="1709257102">
      <w:bodyDiv w:val="1"/>
      <w:marLeft w:val="0"/>
      <w:marRight w:val="0"/>
      <w:marTop w:val="0"/>
      <w:marBottom w:val="0"/>
      <w:divBdr>
        <w:top w:val="none" w:sz="0" w:space="0" w:color="auto"/>
        <w:left w:val="none" w:sz="0" w:space="0" w:color="auto"/>
        <w:bottom w:val="none" w:sz="0" w:space="0" w:color="auto"/>
        <w:right w:val="none" w:sz="0" w:space="0" w:color="auto"/>
      </w:divBdr>
    </w:div>
    <w:div w:id="1753818157">
      <w:bodyDiv w:val="1"/>
      <w:marLeft w:val="0"/>
      <w:marRight w:val="0"/>
      <w:marTop w:val="0"/>
      <w:marBottom w:val="0"/>
      <w:divBdr>
        <w:top w:val="none" w:sz="0" w:space="0" w:color="auto"/>
        <w:left w:val="none" w:sz="0" w:space="0" w:color="auto"/>
        <w:bottom w:val="none" w:sz="0" w:space="0" w:color="auto"/>
        <w:right w:val="none" w:sz="0" w:space="0" w:color="auto"/>
      </w:divBdr>
    </w:div>
    <w:div w:id="1901861026">
      <w:bodyDiv w:val="1"/>
      <w:marLeft w:val="0"/>
      <w:marRight w:val="0"/>
      <w:marTop w:val="0"/>
      <w:marBottom w:val="0"/>
      <w:divBdr>
        <w:top w:val="none" w:sz="0" w:space="0" w:color="auto"/>
        <w:left w:val="none" w:sz="0" w:space="0" w:color="auto"/>
        <w:bottom w:val="none" w:sz="0" w:space="0" w:color="auto"/>
        <w:right w:val="none" w:sz="0" w:space="0" w:color="auto"/>
      </w:divBdr>
    </w:div>
    <w:div w:id="1983997736">
      <w:bodyDiv w:val="1"/>
      <w:marLeft w:val="0"/>
      <w:marRight w:val="0"/>
      <w:marTop w:val="0"/>
      <w:marBottom w:val="0"/>
      <w:divBdr>
        <w:top w:val="none" w:sz="0" w:space="0" w:color="auto"/>
        <w:left w:val="none" w:sz="0" w:space="0" w:color="auto"/>
        <w:bottom w:val="none" w:sz="0" w:space="0" w:color="auto"/>
        <w:right w:val="none" w:sz="0" w:space="0" w:color="auto"/>
      </w:divBdr>
    </w:div>
    <w:div w:id="20958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cid:image001.png@01D10C23.3DD4CD00" TargetMode="External"/><Relationship Id="rId26" Type="http://schemas.openxmlformats.org/officeDocument/2006/relationships/hyperlink" Target="http://www.healthtweets.org/"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flucontest@cdc.gov" TargetMode="External"/><Relationship Id="rId17" Type="http://schemas.openxmlformats.org/officeDocument/2006/relationships/image" Target="media/image5.png"/><Relationship Id="rId25" Type="http://schemas.openxmlformats.org/officeDocument/2006/relationships/hyperlink" Target="https://github.com/undefx/delphi-epidata"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cid:image002.png@01D10C23.3DD4CD00"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dc.gov/flu/weekly/overview.htm" TargetMode="External"/><Relationship Id="rId24" Type="http://schemas.openxmlformats.org/officeDocument/2006/relationships/hyperlink" Target="http://delphi.midas.cs.cmu.edu/"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gis.cdc.gov/grasp/fluview/fluportaldashboard.html" TargetMode="External"/><Relationship Id="rId28" Type="http://schemas.openxmlformats.org/officeDocument/2006/relationships/fontTable" Target="fontTable.xml"/><Relationship Id="rId10" Type="http://schemas.openxmlformats.org/officeDocument/2006/relationships/hyperlink" Target="http://wwwn.cdc.gov/nndss/script/downloads.aspx"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www.cdc.gov/flu/weekly/overview.htm" TargetMode="External"/><Relationship Id="rId14" Type="http://schemas.openxmlformats.org/officeDocument/2006/relationships/image" Target="media/image2.png"/><Relationship Id="rId22" Type="http://schemas.openxmlformats.org/officeDocument/2006/relationships/image" Target="cid:image003.png@01D10C23.3DD4CD00"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68B74-9C6C-49DB-9113-56398747CF9F}">
  <ds:schemaRefs>
    <ds:schemaRef ds:uri="http://schemas.openxmlformats.org/officeDocument/2006/bibliography"/>
  </ds:schemaRefs>
</ds:datastoreItem>
</file>

<file path=customXml/itemProps2.xml><?xml version="1.0" encoding="utf-8"?>
<ds:datastoreItem xmlns:ds="http://schemas.openxmlformats.org/officeDocument/2006/customXml" ds:itemID="{080DA690-79F1-4528-B0CF-03654F9E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1944</Words>
  <Characters>11087</Characters>
  <Application>Microsoft Office Word</Application>
  <DocSecurity>4</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13005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 Tilson</dc:creator>
  <cp:lastModifiedBy>McGowan, Craig (CDC)</cp:lastModifiedBy>
  <cp:revision>2</cp:revision>
  <cp:lastPrinted>2011-07-06T13:19:00Z</cp:lastPrinted>
  <dcterms:created xsi:type="dcterms:W3CDTF">2016-09-19T15:59:00Z</dcterms:created>
  <dcterms:modified xsi:type="dcterms:W3CDTF">2016-09-19T15:59:00Z</dcterms:modified>
</cp:coreProperties>
</file>